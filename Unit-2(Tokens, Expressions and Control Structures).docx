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56" w:rsidRPr="007B76B7" w:rsidRDefault="003235BA">
      <w:pPr>
        <w:rPr>
          <w:b/>
        </w:rPr>
      </w:pPr>
      <w:r w:rsidRPr="007B76B7">
        <w:rPr>
          <w:b/>
        </w:rPr>
        <w:t>UNIT-2</w:t>
      </w:r>
    </w:p>
    <w:p w:rsidR="003235BA" w:rsidRPr="003235BA" w:rsidRDefault="003235BA">
      <w:pPr>
        <w:rPr>
          <w:b/>
        </w:rPr>
      </w:pPr>
      <w:r w:rsidRPr="003235BA">
        <w:rPr>
          <w:b/>
        </w:rPr>
        <w:t>Primitive Data types</w:t>
      </w:r>
    </w:p>
    <w:p w:rsidR="003235BA" w:rsidRPr="003235BA" w:rsidRDefault="003235BA" w:rsidP="003235BA">
      <w:r w:rsidRPr="003235BA">
        <w:t>Java programming language has a rich set of data types. The data type is a category of data stored in variables. In java, data types are classified into two types and they are as follows.</w:t>
      </w:r>
    </w:p>
    <w:p w:rsidR="003235BA" w:rsidRPr="003235BA" w:rsidRDefault="003235BA" w:rsidP="003235BA">
      <w:pPr>
        <w:pStyle w:val="ListParagraph"/>
        <w:numPr>
          <w:ilvl w:val="0"/>
          <w:numId w:val="2"/>
        </w:numPr>
      </w:pPr>
      <w:r w:rsidRPr="003235BA">
        <w:t>Primitive Data Types</w:t>
      </w:r>
    </w:p>
    <w:p w:rsidR="003235BA" w:rsidRDefault="003235BA" w:rsidP="003235BA">
      <w:pPr>
        <w:pStyle w:val="ListParagraph"/>
        <w:numPr>
          <w:ilvl w:val="0"/>
          <w:numId w:val="2"/>
        </w:numPr>
        <w:rPr>
          <w:noProof/>
        </w:rPr>
      </w:pPr>
      <w:r w:rsidRPr="003235BA">
        <w:t>Non-primitive Data Types</w:t>
      </w:r>
    </w:p>
    <w:p w:rsidR="003235BA" w:rsidRPr="003235BA" w:rsidRDefault="003235BA" w:rsidP="003235BA">
      <w:pPr>
        <w:jc w:val="center"/>
      </w:pPr>
      <w:r>
        <w:rPr>
          <w:noProof/>
        </w:rPr>
        <w:drawing>
          <wp:inline distT="0" distB="0" distL="0" distR="0">
            <wp:extent cx="3952461" cy="2104527"/>
            <wp:effectExtent l="0" t="0" r="0" b="0"/>
            <wp:docPr id="1" name="Picture 1" descr="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in jav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24" t="1367" r="1808" b="4627"/>
                    <a:stretch/>
                  </pic:blipFill>
                  <pic:spPr bwMode="auto">
                    <a:xfrm>
                      <a:off x="0" y="0"/>
                      <a:ext cx="3953953" cy="2105321"/>
                    </a:xfrm>
                    <a:prstGeom prst="rect">
                      <a:avLst/>
                    </a:prstGeom>
                    <a:noFill/>
                    <a:ln>
                      <a:noFill/>
                    </a:ln>
                    <a:extLst>
                      <a:ext uri="{53640926-AAD7-44D8-BBD7-CCE9431645EC}">
                        <a14:shadowObscured xmlns:a14="http://schemas.microsoft.com/office/drawing/2010/main"/>
                      </a:ext>
                    </a:extLst>
                  </pic:spPr>
                </pic:pic>
              </a:graphicData>
            </a:graphic>
          </wp:inline>
        </w:drawing>
      </w:r>
    </w:p>
    <w:p w:rsidR="003235BA" w:rsidRDefault="003235BA">
      <w:pPr>
        <w:rPr>
          <w:noProof/>
        </w:rPr>
      </w:pPr>
    </w:p>
    <w:p w:rsidR="00646FB7" w:rsidRDefault="00646FB7">
      <w:r w:rsidRPr="00646FB7">
        <w:t>The primitive data types are built-in data types and they specify the type of value stored in a variable and the memory size. The primitive data types do not have any additional methods</w:t>
      </w:r>
    </w:p>
    <w:p w:rsidR="007101CD" w:rsidRPr="0061791C" w:rsidRDefault="007101CD">
      <w:pPr>
        <w:rPr>
          <w:b/>
        </w:rPr>
      </w:pPr>
      <w:r w:rsidRPr="0061791C">
        <w:rPr>
          <w:b/>
        </w:rPr>
        <w:t>The following table provides more description of each primitive data type.</w:t>
      </w:r>
    </w:p>
    <w:tbl>
      <w:tblPr>
        <w:tblStyle w:val="TableGrid"/>
        <w:tblW w:w="9828" w:type="dxa"/>
        <w:tblLayout w:type="fixed"/>
        <w:tblLook w:val="04A0" w:firstRow="1" w:lastRow="0" w:firstColumn="1" w:lastColumn="0" w:noHBand="0" w:noVBand="1"/>
      </w:tblPr>
      <w:tblGrid>
        <w:gridCol w:w="1278"/>
        <w:gridCol w:w="1980"/>
        <w:gridCol w:w="1620"/>
        <w:gridCol w:w="3060"/>
        <w:gridCol w:w="1890"/>
      </w:tblGrid>
      <w:tr w:rsidR="007101CD" w:rsidRPr="0061791C" w:rsidTr="005769E2">
        <w:tc>
          <w:tcPr>
            <w:tcW w:w="1278" w:type="dxa"/>
            <w:hideMark/>
          </w:tcPr>
          <w:p w:rsidR="007101CD" w:rsidRPr="007101CD" w:rsidRDefault="007101CD" w:rsidP="003B1DF4">
            <w:pPr>
              <w:rPr>
                <w:b/>
              </w:rPr>
            </w:pPr>
            <w:r w:rsidRPr="007101CD">
              <w:rPr>
                <w:b/>
              </w:rPr>
              <w:t>Data type</w:t>
            </w:r>
          </w:p>
        </w:tc>
        <w:tc>
          <w:tcPr>
            <w:tcW w:w="1980" w:type="dxa"/>
            <w:hideMark/>
          </w:tcPr>
          <w:p w:rsidR="007101CD" w:rsidRPr="007101CD" w:rsidRDefault="007101CD" w:rsidP="003B1DF4">
            <w:pPr>
              <w:rPr>
                <w:b/>
              </w:rPr>
            </w:pPr>
            <w:r w:rsidRPr="007101CD">
              <w:rPr>
                <w:b/>
              </w:rPr>
              <w:t>Meaning</w:t>
            </w:r>
          </w:p>
        </w:tc>
        <w:tc>
          <w:tcPr>
            <w:tcW w:w="1620" w:type="dxa"/>
            <w:hideMark/>
          </w:tcPr>
          <w:p w:rsidR="007101CD" w:rsidRPr="007101CD" w:rsidRDefault="007101CD" w:rsidP="003B1DF4">
            <w:pPr>
              <w:rPr>
                <w:b/>
              </w:rPr>
            </w:pPr>
            <w:r w:rsidRPr="007101CD">
              <w:rPr>
                <w:b/>
              </w:rPr>
              <w:t>Memory size</w:t>
            </w:r>
          </w:p>
        </w:tc>
        <w:tc>
          <w:tcPr>
            <w:tcW w:w="3060" w:type="dxa"/>
            <w:hideMark/>
          </w:tcPr>
          <w:p w:rsidR="007101CD" w:rsidRPr="007101CD" w:rsidRDefault="007101CD" w:rsidP="003B1DF4">
            <w:pPr>
              <w:rPr>
                <w:b/>
              </w:rPr>
            </w:pPr>
            <w:r w:rsidRPr="007101CD">
              <w:rPr>
                <w:b/>
              </w:rPr>
              <w:t>Range</w:t>
            </w:r>
          </w:p>
        </w:tc>
        <w:tc>
          <w:tcPr>
            <w:tcW w:w="1890" w:type="dxa"/>
            <w:hideMark/>
          </w:tcPr>
          <w:p w:rsidR="007101CD" w:rsidRPr="007101CD" w:rsidRDefault="007101CD" w:rsidP="003B1DF4">
            <w:pPr>
              <w:rPr>
                <w:b/>
              </w:rPr>
            </w:pPr>
            <w:r w:rsidRPr="007101CD">
              <w:rPr>
                <w:b/>
              </w:rPr>
              <w:t>Default Value</w:t>
            </w:r>
          </w:p>
        </w:tc>
      </w:tr>
      <w:tr w:rsidR="00EB7C75" w:rsidRPr="0061791C" w:rsidTr="00B658CB">
        <w:tc>
          <w:tcPr>
            <w:tcW w:w="9828" w:type="dxa"/>
            <w:gridSpan w:val="5"/>
          </w:tcPr>
          <w:p w:rsidR="00EB7C75" w:rsidRPr="00EB7C75" w:rsidRDefault="00EB7C75" w:rsidP="0061791C">
            <w:pPr>
              <w:rPr>
                <w:b/>
              </w:rPr>
            </w:pPr>
            <w:r w:rsidRPr="00EB7C75">
              <w:rPr>
                <w:b/>
              </w:rPr>
              <w:t>Integer</w:t>
            </w:r>
          </w:p>
        </w:tc>
      </w:tr>
      <w:tr w:rsidR="007101CD" w:rsidRPr="0061791C" w:rsidTr="005769E2">
        <w:tc>
          <w:tcPr>
            <w:tcW w:w="1278" w:type="dxa"/>
            <w:hideMark/>
          </w:tcPr>
          <w:p w:rsidR="007101CD" w:rsidRPr="007101CD" w:rsidRDefault="007101CD" w:rsidP="00EB7C75">
            <w:r w:rsidRPr="007101CD">
              <w:t>byte</w:t>
            </w:r>
          </w:p>
        </w:tc>
        <w:tc>
          <w:tcPr>
            <w:tcW w:w="1980" w:type="dxa"/>
            <w:hideMark/>
          </w:tcPr>
          <w:p w:rsidR="007101CD" w:rsidRPr="007101CD" w:rsidRDefault="007101CD" w:rsidP="00EB7C75">
            <w:r w:rsidRPr="007101CD">
              <w:t>Whole numbers</w:t>
            </w:r>
          </w:p>
        </w:tc>
        <w:tc>
          <w:tcPr>
            <w:tcW w:w="1620" w:type="dxa"/>
            <w:hideMark/>
          </w:tcPr>
          <w:p w:rsidR="007101CD" w:rsidRPr="007101CD" w:rsidRDefault="007101CD" w:rsidP="00EB7C75">
            <w:r w:rsidRPr="007101CD">
              <w:t>1 byte</w:t>
            </w:r>
          </w:p>
        </w:tc>
        <w:tc>
          <w:tcPr>
            <w:tcW w:w="3060" w:type="dxa"/>
            <w:hideMark/>
          </w:tcPr>
          <w:p w:rsidR="007101CD" w:rsidRPr="007101CD" w:rsidRDefault="007101CD" w:rsidP="00EB7C75">
            <w:r w:rsidRPr="007101CD">
              <w:t>-128 to +127</w:t>
            </w:r>
          </w:p>
        </w:tc>
        <w:tc>
          <w:tcPr>
            <w:tcW w:w="1890" w:type="dxa"/>
            <w:hideMark/>
          </w:tcPr>
          <w:p w:rsidR="007101CD" w:rsidRPr="007101CD" w:rsidRDefault="007101CD" w:rsidP="00EB7C75">
            <w:r w:rsidRPr="007101CD">
              <w:t>0</w:t>
            </w:r>
          </w:p>
        </w:tc>
      </w:tr>
      <w:tr w:rsidR="007101CD" w:rsidRPr="0061791C" w:rsidTr="005769E2">
        <w:tc>
          <w:tcPr>
            <w:tcW w:w="1278" w:type="dxa"/>
            <w:hideMark/>
          </w:tcPr>
          <w:p w:rsidR="007101CD" w:rsidRPr="007101CD" w:rsidRDefault="007101CD" w:rsidP="003B1DF4">
            <w:r w:rsidRPr="007101CD">
              <w:t>short</w:t>
            </w:r>
          </w:p>
        </w:tc>
        <w:tc>
          <w:tcPr>
            <w:tcW w:w="1980" w:type="dxa"/>
            <w:hideMark/>
          </w:tcPr>
          <w:p w:rsidR="007101CD" w:rsidRPr="007101CD" w:rsidRDefault="007101CD" w:rsidP="003B1DF4">
            <w:r w:rsidRPr="007101CD">
              <w:t>Whole numbers</w:t>
            </w:r>
          </w:p>
        </w:tc>
        <w:tc>
          <w:tcPr>
            <w:tcW w:w="1620" w:type="dxa"/>
            <w:hideMark/>
          </w:tcPr>
          <w:p w:rsidR="007101CD" w:rsidRPr="007101CD" w:rsidRDefault="007101CD" w:rsidP="003B1DF4">
            <w:r w:rsidRPr="007101CD">
              <w:t>2 bytes</w:t>
            </w:r>
          </w:p>
        </w:tc>
        <w:tc>
          <w:tcPr>
            <w:tcW w:w="3060" w:type="dxa"/>
            <w:hideMark/>
          </w:tcPr>
          <w:p w:rsidR="007101CD" w:rsidRPr="007101CD" w:rsidRDefault="007101CD" w:rsidP="003B1DF4">
            <w:r w:rsidRPr="007101CD">
              <w:t>-32768 to +32767</w:t>
            </w:r>
          </w:p>
        </w:tc>
        <w:tc>
          <w:tcPr>
            <w:tcW w:w="1890" w:type="dxa"/>
            <w:hideMark/>
          </w:tcPr>
          <w:p w:rsidR="007101CD" w:rsidRPr="007101CD" w:rsidRDefault="007101CD" w:rsidP="003B1DF4">
            <w:r w:rsidRPr="007101CD">
              <w:t>0</w:t>
            </w:r>
          </w:p>
        </w:tc>
      </w:tr>
      <w:tr w:rsidR="007101CD" w:rsidRPr="0061791C" w:rsidTr="005769E2">
        <w:tc>
          <w:tcPr>
            <w:tcW w:w="1278" w:type="dxa"/>
            <w:hideMark/>
          </w:tcPr>
          <w:p w:rsidR="007101CD" w:rsidRPr="007101CD" w:rsidRDefault="007101CD" w:rsidP="003B1DF4">
            <w:proofErr w:type="spellStart"/>
            <w:r w:rsidRPr="007101CD">
              <w:t>int</w:t>
            </w:r>
            <w:proofErr w:type="spellEnd"/>
          </w:p>
        </w:tc>
        <w:tc>
          <w:tcPr>
            <w:tcW w:w="1980" w:type="dxa"/>
            <w:hideMark/>
          </w:tcPr>
          <w:p w:rsidR="007101CD" w:rsidRPr="007101CD" w:rsidRDefault="007101CD" w:rsidP="003B1DF4">
            <w:r w:rsidRPr="007101CD">
              <w:t>Whole numbers</w:t>
            </w:r>
          </w:p>
        </w:tc>
        <w:tc>
          <w:tcPr>
            <w:tcW w:w="1620" w:type="dxa"/>
            <w:hideMark/>
          </w:tcPr>
          <w:p w:rsidR="007101CD" w:rsidRPr="007101CD" w:rsidRDefault="007101CD" w:rsidP="003B1DF4">
            <w:r w:rsidRPr="007101CD">
              <w:t>4 bytes</w:t>
            </w:r>
          </w:p>
        </w:tc>
        <w:tc>
          <w:tcPr>
            <w:tcW w:w="3060" w:type="dxa"/>
            <w:hideMark/>
          </w:tcPr>
          <w:p w:rsidR="007101CD" w:rsidRPr="007101CD" w:rsidRDefault="007101CD" w:rsidP="003B1DF4">
            <w:r w:rsidRPr="007101CD">
              <w:t>-2,147,483,648 to +2,147,483,647</w:t>
            </w:r>
          </w:p>
        </w:tc>
        <w:tc>
          <w:tcPr>
            <w:tcW w:w="1890" w:type="dxa"/>
            <w:hideMark/>
          </w:tcPr>
          <w:p w:rsidR="007101CD" w:rsidRPr="007101CD" w:rsidRDefault="007101CD" w:rsidP="003B1DF4">
            <w:r w:rsidRPr="007101CD">
              <w:t>0</w:t>
            </w:r>
          </w:p>
        </w:tc>
      </w:tr>
      <w:tr w:rsidR="007101CD" w:rsidRPr="0061791C" w:rsidTr="005769E2">
        <w:tc>
          <w:tcPr>
            <w:tcW w:w="1278" w:type="dxa"/>
            <w:hideMark/>
          </w:tcPr>
          <w:p w:rsidR="007101CD" w:rsidRPr="007101CD" w:rsidRDefault="007101CD" w:rsidP="003B1DF4">
            <w:r w:rsidRPr="007101CD">
              <w:t>long</w:t>
            </w:r>
          </w:p>
        </w:tc>
        <w:tc>
          <w:tcPr>
            <w:tcW w:w="1980" w:type="dxa"/>
            <w:hideMark/>
          </w:tcPr>
          <w:p w:rsidR="007101CD" w:rsidRPr="007101CD" w:rsidRDefault="007101CD" w:rsidP="003B1DF4">
            <w:r w:rsidRPr="007101CD">
              <w:t>Whole numbers</w:t>
            </w:r>
          </w:p>
        </w:tc>
        <w:tc>
          <w:tcPr>
            <w:tcW w:w="1620" w:type="dxa"/>
            <w:hideMark/>
          </w:tcPr>
          <w:p w:rsidR="007101CD" w:rsidRPr="007101CD" w:rsidRDefault="007101CD" w:rsidP="003B1DF4">
            <w:r w:rsidRPr="007101CD">
              <w:t>8 bytes</w:t>
            </w:r>
          </w:p>
        </w:tc>
        <w:tc>
          <w:tcPr>
            <w:tcW w:w="3060" w:type="dxa"/>
            <w:hideMark/>
          </w:tcPr>
          <w:p w:rsidR="007101CD" w:rsidRPr="007101CD" w:rsidRDefault="007101CD" w:rsidP="003B1DF4">
            <w:r w:rsidRPr="007101CD">
              <w:t>-9,223,372,036,854,775,808 to +9,223,372,036,854,775,807</w:t>
            </w:r>
          </w:p>
        </w:tc>
        <w:tc>
          <w:tcPr>
            <w:tcW w:w="1890" w:type="dxa"/>
            <w:hideMark/>
          </w:tcPr>
          <w:p w:rsidR="007101CD" w:rsidRPr="007101CD" w:rsidRDefault="007101CD" w:rsidP="003B1DF4">
            <w:r w:rsidRPr="007101CD">
              <w:t>0L</w:t>
            </w:r>
          </w:p>
        </w:tc>
      </w:tr>
      <w:tr w:rsidR="007101CD" w:rsidRPr="0061791C" w:rsidTr="005769E2">
        <w:tc>
          <w:tcPr>
            <w:tcW w:w="1278" w:type="dxa"/>
            <w:hideMark/>
          </w:tcPr>
          <w:p w:rsidR="007101CD" w:rsidRPr="007101CD" w:rsidRDefault="007101CD" w:rsidP="003B1DF4">
            <w:r w:rsidRPr="007101CD">
              <w:t>float</w:t>
            </w:r>
          </w:p>
        </w:tc>
        <w:tc>
          <w:tcPr>
            <w:tcW w:w="1980" w:type="dxa"/>
            <w:hideMark/>
          </w:tcPr>
          <w:p w:rsidR="007101CD" w:rsidRPr="007101CD" w:rsidRDefault="007101CD" w:rsidP="003B1DF4">
            <w:r w:rsidRPr="007101CD">
              <w:t>Fractional numbers</w:t>
            </w:r>
          </w:p>
        </w:tc>
        <w:tc>
          <w:tcPr>
            <w:tcW w:w="1620" w:type="dxa"/>
            <w:hideMark/>
          </w:tcPr>
          <w:p w:rsidR="007101CD" w:rsidRPr="007101CD" w:rsidRDefault="007101CD" w:rsidP="003B1DF4">
            <w:r w:rsidRPr="007101CD">
              <w:t>4 bytes</w:t>
            </w:r>
          </w:p>
        </w:tc>
        <w:tc>
          <w:tcPr>
            <w:tcW w:w="3060" w:type="dxa"/>
            <w:hideMark/>
          </w:tcPr>
          <w:p w:rsidR="007101CD" w:rsidRPr="007101CD" w:rsidRDefault="00317F34" w:rsidP="003B1DF4">
            <w:r w:rsidRPr="003B1DF4">
              <w:t>3.4e-038 to 3.4e+038</w:t>
            </w:r>
            <w:r w:rsidRPr="003B1DF4">
              <w:br/>
              <w:t>Storing 6 to 7 decimal digits</w:t>
            </w:r>
          </w:p>
        </w:tc>
        <w:tc>
          <w:tcPr>
            <w:tcW w:w="1890" w:type="dxa"/>
            <w:hideMark/>
          </w:tcPr>
          <w:p w:rsidR="007101CD" w:rsidRPr="007101CD" w:rsidRDefault="007101CD" w:rsidP="003B1DF4">
            <w:r w:rsidRPr="007101CD">
              <w:t>0.0f</w:t>
            </w:r>
          </w:p>
        </w:tc>
      </w:tr>
      <w:tr w:rsidR="00EB7C75" w:rsidRPr="0061791C" w:rsidTr="00B658CB">
        <w:tc>
          <w:tcPr>
            <w:tcW w:w="9828" w:type="dxa"/>
            <w:gridSpan w:val="5"/>
          </w:tcPr>
          <w:p w:rsidR="00EB7C75" w:rsidRPr="003B1DF4" w:rsidRDefault="00EB7C75" w:rsidP="0061791C">
            <w:pPr>
              <w:rPr>
                <w:b/>
              </w:rPr>
            </w:pPr>
            <w:r w:rsidRPr="003B1DF4">
              <w:rPr>
                <w:b/>
              </w:rPr>
              <w:t>Floating Point</w:t>
            </w:r>
          </w:p>
        </w:tc>
      </w:tr>
      <w:tr w:rsidR="007101CD" w:rsidRPr="0061791C" w:rsidTr="005769E2">
        <w:tc>
          <w:tcPr>
            <w:tcW w:w="1278" w:type="dxa"/>
            <w:hideMark/>
          </w:tcPr>
          <w:p w:rsidR="007101CD" w:rsidRPr="007101CD" w:rsidRDefault="007101CD" w:rsidP="003B1DF4">
            <w:r w:rsidRPr="007101CD">
              <w:t>double</w:t>
            </w:r>
          </w:p>
        </w:tc>
        <w:tc>
          <w:tcPr>
            <w:tcW w:w="1980" w:type="dxa"/>
            <w:hideMark/>
          </w:tcPr>
          <w:p w:rsidR="007101CD" w:rsidRPr="007101CD" w:rsidRDefault="007101CD" w:rsidP="003B1DF4">
            <w:r w:rsidRPr="007101CD">
              <w:t>Fractional numbers</w:t>
            </w:r>
          </w:p>
        </w:tc>
        <w:tc>
          <w:tcPr>
            <w:tcW w:w="1620" w:type="dxa"/>
            <w:hideMark/>
          </w:tcPr>
          <w:p w:rsidR="007101CD" w:rsidRPr="007101CD" w:rsidRDefault="007101CD" w:rsidP="003B1DF4">
            <w:r w:rsidRPr="007101CD">
              <w:t>8 bytes</w:t>
            </w:r>
          </w:p>
        </w:tc>
        <w:tc>
          <w:tcPr>
            <w:tcW w:w="3060" w:type="dxa"/>
            <w:hideMark/>
          </w:tcPr>
          <w:p w:rsidR="007101CD" w:rsidRPr="007101CD" w:rsidRDefault="00317F34" w:rsidP="003B1DF4">
            <w:r w:rsidRPr="003B1DF4">
              <w:t>1.7e-308 to 1.7e+038 sufficient for storing 15 decimal</w:t>
            </w:r>
          </w:p>
        </w:tc>
        <w:tc>
          <w:tcPr>
            <w:tcW w:w="1890" w:type="dxa"/>
            <w:hideMark/>
          </w:tcPr>
          <w:p w:rsidR="007101CD" w:rsidRPr="007101CD" w:rsidRDefault="007101CD" w:rsidP="003B1DF4">
            <w:r w:rsidRPr="007101CD">
              <w:t>0.0d</w:t>
            </w:r>
          </w:p>
        </w:tc>
      </w:tr>
      <w:tr w:rsidR="007101CD" w:rsidRPr="0061791C" w:rsidTr="005769E2">
        <w:tc>
          <w:tcPr>
            <w:tcW w:w="1278" w:type="dxa"/>
            <w:hideMark/>
          </w:tcPr>
          <w:p w:rsidR="007101CD" w:rsidRPr="007101CD" w:rsidRDefault="007101CD" w:rsidP="003B1DF4">
            <w:r w:rsidRPr="007101CD">
              <w:t>char</w:t>
            </w:r>
          </w:p>
        </w:tc>
        <w:tc>
          <w:tcPr>
            <w:tcW w:w="1980" w:type="dxa"/>
            <w:hideMark/>
          </w:tcPr>
          <w:p w:rsidR="007101CD" w:rsidRPr="007101CD" w:rsidRDefault="007101CD" w:rsidP="003B1DF4">
            <w:r w:rsidRPr="007101CD">
              <w:t>Single character</w:t>
            </w:r>
          </w:p>
        </w:tc>
        <w:tc>
          <w:tcPr>
            <w:tcW w:w="1620" w:type="dxa"/>
            <w:hideMark/>
          </w:tcPr>
          <w:p w:rsidR="007101CD" w:rsidRPr="007101CD" w:rsidRDefault="007101CD" w:rsidP="003B1DF4">
            <w:r w:rsidRPr="007101CD">
              <w:t>2 bytes</w:t>
            </w:r>
          </w:p>
        </w:tc>
        <w:tc>
          <w:tcPr>
            <w:tcW w:w="3060" w:type="dxa"/>
            <w:hideMark/>
          </w:tcPr>
          <w:p w:rsidR="007101CD" w:rsidRPr="007101CD" w:rsidRDefault="00317F34" w:rsidP="003B1DF4">
            <w:r w:rsidRPr="003B1DF4">
              <w:t>Store single character or letter</w:t>
            </w:r>
          </w:p>
        </w:tc>
        <w:tc>
          <w:tcPr>
            <w:tcW w:w="1890" w:type="dxa"/>
            <w:hideMark/>
          </w:tcPr>
          <w:p w:rsidR="007101CD" w:rsidRPr="007101CD" w:rsidRDefault="007101CD" w:rsidP="003B1DF4">
            <w:r w:rsidRPr="007101CD">
              <w:t>\u0000</w:t>
            </w:r>
          </w:p>
        </w:tc>
      </w:tr>
      <w:tr w:rsidR="003B1DF4" w:rsidRPr="0061791C" w:rsidTr="00B658CB">
        <w:tc>
          <w:tcPr>
            <w:tcW w:w="9828" w:type="dxa"/>
            <w:gridSpan w:val="5"/>
          </w:tcPr>
          <w:p w:rsidR="003B1DF4" w:rsidRPr="003B1DF4" w:rsidRDefault="003B1DF4" w:rsidP="003B1DF4">
            <w:pPr>
              <w:rPr>
                <w:b/>
              </w:rPr>
            </w:pPr>
            <w:r>
              <w:rPr>
                <w:b/>
              </w:rPr>
              <w:t>Boolean</w:t>
            </w:r>
          </w:p>
        </w:tc>
      </w:tr>
      <w:tr w:rsidR="007101CD" w:rsidRPr="0061791C" w:rsidTr="005769E2">
        <w:tc>
          <w:tcPr>
            <w:tcW w:w="1278" w:type="dxa"/>
            <w:hideMark/>
          </w:tcPr>
          <w:p w:rsidR="007101CD" w:rsidRPr="007101CD" w:rsidRDefault="007101CD" w:rsidP="003B1DF4">
            <w:proofErr w:type="spellStart"/>
            <w:r w:rsidRPr="007101CD">
              <w:t>boolean</w:t>
            </w:r>
            <w:proofErr w:type="spellEnd"/>
          </w:p>
        </w:tc>
        <w:tc>
          <w:tcPr>
            <w:tcW w:w="1980" w:type="dxa"/>
            <w:hideMark/>
          </w:tcPr>
          <w:p w:rsidR="007101CD" w:rsidRPr="007101CD" w:rsidRDefault="007101CD" w:rsidP="003B1DF4">
            <w:r w:rsidRPr="007101CD">
              <w:t>unsigned char</w:t>
            </w:r>
          </w:p>
        </w:tc>
        <w:tc>
          <w:tcPr>
            <w:tcW w:w="1620" w:type="dxa"/>
            <w:hideMark/>
          </w:tcPr>
          <w:p w:rsidR="007101CD" w:rsidRPr="007101CD" w:rsidRDefault="007101CD" w:rsidP="003B1DF4">
            <w:r w:rsidRPr="007101CD">
              <w:t>1 bit</w:t>
            </w:r>
          </w:p>
        </w:tc>
        <w:tc>
          <w:tcPr>
            <w:tcW w:w="3060" w:type="dxa"/>
            <w:hideMark/>
          </w:tcPr>
          <w:p w:rsidR="007101CD" w:rsidRPr="007101CD" w:rsidRDefault="00317F34" w:rsidP="003B1DF4">
            <w:r w:rsidRPr="003B1DF4">
              <w:t>Stores true or false values</w:t>
            </w:r>
          </w:p>
        </w:tc>
        <w:tc>
          <w:tcPr>
            <w:tcW w:w="1890" w:type="dxa"/>
            <w:hideMark/>
          </w:tcPr>
          <w:p w:rsidR="007101CD" w:rsidRPr="007101CD" w:rsidRDefault="00317F34" w:rsidP="003B1DF4">
            <w:r w:rsidRPr="003B1DF4">
              <w:t>false</w:t>
            </w:r>
          </w:p>
        </w:tc>
      </w:tr>
    </w:tbl>
    <w:p w:rsidR="007101CD" w:rsidRPr="0061791C" w:rsidRDefault="007101CD" w:rsidP="0061791C"/>
    <w:p w:rsidR="0004686F" w:rsidRPr="00F81FF5" w:rsidRDefault="00030CE0" w:rsidP="0061791C">
      <w:pPr>
        <w:rPr>
          <w:b/>
        </w:rPr>
      </w:pPr>
      <w:r w:rsidRPr="00F81FF5">
        <w:rPr>
          <w:b/>
        </w:rPr>
        <w:lastRenderedPageBreak/>
        <w:t>User Defined</w:t>
      </w:r>
      <w:r w:rsidR="0061791C" w:rsidRPr="00F81FF5">
        <w:rPr>
          <w:b/>
        </w:rPr>
        <w:t xml:space="preserve"> Data Types:</w:t>
      </w:r>
    </w:p>
    <w:p w:rsidR="0061791C" w:rsidRDefault="0061791C" w:rsidP="0061791C">
      <w:r w:rsidRPr="0061791C">
        <w:t xml:space="preserve">Developers can create their custom data types in Java using </w:t>
      </w:r>
      <w:r w:rsidRPr="006716CF">
        <w:rPr>
          <w:b/>
        </w:rPr>
        <w:t>classes</w:t>
      </w:r>
      <w:r w:rsidRPr="0061791C">
        <w:t xml:space="preserve"> and </w:t>
      </w:r>
      <w:r w:rsidRPr="006716CF">
        <w:rPr>
          <w:b/>
          <w:i/>
        </w:rPr>
        <w:t>interfaces</w:t>
      </w:r>
      <w:r w:rsidRPr="0061791C">
        <w:t xml:space="preserve">. These user-defined data types allow for creating objects with </w:t>
      </w:r>
      <w:r w:rsidRPr="00E568EF">
        <w:rPr>
          <w:b/>
        </w:rPr>
        <w:t>specific attributes and behaviors</w:t>
      </w:r>
      <w:r w:rsidRPr="0061791C">
        <w:t xml:space="preserve">, making Java a </w:t>
      </w:r>
      <w:r w:rsidRPr="00E568EF">
        <w:rPr>
          <w:b/>
        </w:rPr>
        <w:t>versatile</w:t>
      </w:r>
      <w:r w:rsidRPr="0061791C">
        <w:t xml:space="preserve"> and </w:t>
      </w:r>
      <w:r w:rsidRPr="00E568EF">
        <w:rPr>
          <w:b/>
        </w:rPr>
        <w:t>object-oriented</w:t>
      </w:r>
      <w:r w:rsidRPr="0061791C">
        <w:t xml:space="preserve"> programming</w:t>
      </w:r>
      <w:r w:rsidRPr="0061791C">
        <w:rPr>
          <w:rFonts w:ascii="Arial" w:eastAsia="Times New Roman" w:hAnsi="Arial" w:cs="Arial"/>
          <w:color w:val="333333"/>
          <w:sz w:val="24"/>
          <w:szCs w:val="24"/>
        </w:rPr>
        <w:t xml:space="preserve"> </w:t>
      </w:r>
      <w:r w:rsidRPr="0061791C">
        <w:t>language.</w:t>
      </w:r>
    </w:p>
    <w:p w:rsidR="00455E33" w:rsidRDefault="00455E33" w:rsidP="0061791C">
      <w:pPr>
        <w:rPr>
          <w:rFonts w:ascii="Consolas" w:hAnsi="Consolas"/>
          <w:b/>
          <w:bCs/>
          <w:color w:val="000000"/>
          <w:sz w:val="21"/>
          <w:szCs w:val="21"/>
          <w:shd w:val="clear" w:color="auto" w:fill="FFFFFF"/>
        </w:rPr>
      </w:pPr>
      <w:r>
        <w:rPr>
          <w:rFonts w:ascii="Consolas" w:hAnsi="Consolas"/>
          <w:b/>
          <w:bCs/>
          <w:color w:val="000000"/>
          <w:sz w:val="21"/>
          <w:szCs w:val="21"/>
          <w:shd w:val="clear" w:color="auto" w:fill="FFFFFF"/>
        </w:rPr>
        <w:t xml:space="preserve">Student </w:t>
      </w:r>
      <w:proofErr w:type="spellStart"/>
      <w:r>
        <w:rPr>
          <w:rFonts w:ascii="Consolas" w:hAnsi="Consolas"/>
          <w:b/>
          <w:bCs/>
          <w:color w:val="000000"/>
          <w:sz w:val="21"/>
          <w:szCs w:val="21"/>
          <w:shd w:val="clear" w:color="auto" w:fill="FFFFFF"/>
        </w:rPr>
        <w:t>obj</w:t>
      </w:r>
      <w:proofErr w:type="spellEnd"/>
      <w:r>
        <w:rPr>
          <w:rFonts w:ascii="Consolas" w:hAnsi="Consolas"/>
          <w:b/>
          <w:bCs/>
          <w:color w:val="000000"/>
          <w:sz w:val="21"/>
          <w:szCs w:val="21"/>
          <w:shd w:val="clear" w:color="auto" w:fill="FFFFFF"/>
        </w:rPr>
        <w:t xml:space="preserve"> = </w:t>
      </w:r>
      <w:r>
        <w:rPr>
          <w:rStyle w:val="hljs-keyword"/>
          <w:rFonts w:ascii="Consolas" w:hAnsi="Consolas"/>
          <w:b/>
          <w:bCs/>
          <w:color w:val="000088"/>
          <w:sz w:val="21"/>
          <w:szCs w:val="21"/>
        </w:rPr>
        <w:t>new</w:t>
      </w:r>
      <w:r>
        <w:rPr>
          <w:rFonts w:ascii="Consolas" w:hAnsi="Consolas"/>
          <w:b/>
          <w:bCs/>
          <w:color w:val="000000"/>
          <w:sz w:val="21"/>
          <w:szCs w:val="21"/>
          <w:shd w:val="clear" w:color="auto" w:fill="FFFFFF"/>
        </w:rPr>
        <w:t xml:space="preserve"> </w:t>
      </w:r>
      <w:proofErr w:type="gramStart"/>
      <w:r>
        <w:rPr>
          <w:rFonts w:ascii="Consolas" w:hAnsi="Consolas"/>
          <w:b/>
          <w:bCs/>
          <w:color w:val="000000"/>
          <w:sz w:val="21"/>
          <w:szCs w:val="21"/>
          <w:shd w:val="clear" w:color="auto" w:fill="FFFFFF"/>
        </w:rPr>
        <w:t>Student(</w:t>
      </w:r>
      <w:proofErr w:type="gramEnd"/>
      <w:r>
        <w:rPr>
          <w:rFonts w:ascii="Consolas" w:hAnsi="Consolas"/>
          <w:b/>
          <w:bCs/>
          <w:color w:val="000000"/>
          <w:sz w:val="21"/>
          <w:szCs w:val="21"/>
          <w:shd w:val="clear" w:color="auto" w:fill="FFFFFF"/>
        </w:rPr>
        <w:t>);</w:t>
      </w:r>
    </w:p>
    <w:p w:rsidR="00455E33" w:rsidRDefault="00455E33" w:rsidP="0061791C">
      <w:r w:rsidRPr="00455E33">
        <w:t xml:space="preserve">Here </w:t>
      </w:r>
      <w:proofErr w:type="spellStart"/>
      <w:r w:rsidRPr="00455E33">
        <w:rPr>
          <w:b/>
        </w:rPr>
        <w:t>obj</w:t>
      </w:r>
      <w:proofErr w:type="spellEnd"/>
      <w:r w:rsidRPr="00455E33">
        <w:t xml:space="preserve"> is a variable of data type </w:t>
      </w:r>
      <w:r w:rsidRPr="00455E33">
        <w:rPr>
          <w:b/>
        </w:rPr>
        <w:t>Student</w:t>
      </w:r>
      <w:r w:rsidRPr="00455E33">
        <w:t xml:space="preserve"> and we call them reference variables as they can be used to store the reference to the object of that class</w:t>
      </w:r>
      <w:r w:rsidR="00E36897">
        <w:t>.</w:t>
      </w:r>
    </w:p>
    <w:p w:rsidR="00042346" w:rsidRDefault="00042346" w:rsidP="0061791C">
      <w:pPr>
        <w:rPr>
          <w:b/>
        </w:rPr>
      </w:pPr>
      <w:r w:rsidRPr="00042346">
        <w:rPr>
          <w:b/>
        </w:rPr>
        <w:t>Declaration of Variables and Assignment</w:t>
      </w:r>
    </w:p>
    <w:p w:rsidR="00042346" w:rsidRPr="00042346" w:rsidRDefault="00042346" w:rsidP="0061791C">
      <w:r w:rsidRPr="00042346">
        <w:t>In Java, variables are the names of storage locations. After designing suitable variable names, we must declare them to the compiler. Declaration does three things:</w:t>
      </w:r>
    </w:p>
    <w:p w:rsidR="00042346" w:rsidRPr="00042346" w:rsidRDefault="00042346" w:rsidP="00042346">
      <w:pPr>
        <w:pStyle w:val="ListParagraph"/>
        <w:numPr>
          <w:ilvl w:val="0"/>
          <w:numId w:val="5"/>
        </w:numPr>
      </w:pPr>
      <w:r w:rsidRPr="00042346">
        <w:t>It tells the compiler what the variable name is.</w:t>
      </w:r>
    </w:p>
    <w:p w:rsidR="00042346" w:rsidRPr="00042346" w:rsidRDefault="00042346" w:rsidP="00042346">
      <w:pPr>
        <w:pStyle w:val="ListParagraph"/>
        <w:numPr>
          <w:ilvl w:val="0"/>
          <w:numId w:val="5"/>
        </w:numPr>
      </w:pPr>
      <w:r w:rsidRPr="00042346">
        <w:t>It specifies what type of data the variable will hold.</w:t>
      </w:r>
    </w:p>
    <w:p w:rsidR="00042346" w:rsidRPr="00042346" w:rsidRDefault="00042346" w:rsidP="00042346">
      <w:pPr>
        <w:pStyle w:val="ListParagraph"/>
        <w:numPr>
          <w:ilvl w:val="0"/>
          <w:numId w:val="5"/>
        </w:numPr>
      </w:pPr>
      <w:r w:rsidRPr="00042346">
        <w:t>The place of declaration (in the program) decides the scope of the variable.</w:t>
      </w:r>
    </w:p>
    <w:p w:rsidR="00042346" w:rsidRDefault="00042346" w:rsidP="00042346">
      <w:r w:rsidRPr="00042346">
        <w:t xml:space="preserve">A variable can be used to store a value of any data type. That is, the name has nothing to do with the type. Java allows any properly formed variable to have any declared data type. </w:t>
      </w:r>
    </w:p>
    <w:p w:rsidR="007306FF" w:rsidRPr="007306FF" w:rsidRDefault="007306FF" w:rsidP="007306FF">
      <w:r w:rsidRPr="007306FF">
        <w:rPr>
          <w:b/>
          <w:bCs/>
        </w:rPr>
        <w:t>Declaration of Variables:</w:t>
      </w:r>
    </w:p>
    <w:p w:rsidR="007306FF" w:rsidRPr="007306FF" w:rsidRDefault="007306FF" w:rsidP="007306FF">
      <w:r w:rsidRPr="007306FF">
        <w:t>You declare variables by specifying the data type and the variable name. Here are some examples:</w:t>
      </w:r>
    </w:p>
    <w:p w:rsidR="007306FF" w:rsidRPr="00E1535F" w:rsidRDefault="007306FF" w:rsidP="00E1535F">
      <w:pPr>
        <w:pStyle w:val="ListParagraph"/>
        <w:numPr>
          <w:ilvl w:val="0"/>
          <w:numId w:val="7"/>
        </w:numPr>
        <w:rPr>
          <w:b/>
          <w:bCs/>
        </w:rPr>
      </w:pPr>
      <w:r w:rsidRPr="00E1535F">
        <w:rPr>
          <w:b/>
          <w:bCs/>
        </w:rPr>
        <w:t>Primitive Types:</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sidRPr="007306FF">
        <w:rPr>
          <w:rFonts w:ascii="Consolas" w:eastAsia="Times New Roman" w:hAnsi="Consolas" w:cs="Times New Roman"/>
          <w:color w:val="333333"/>
          <w:sz w:val="21"/>
          <w:szCs w:val="21"/>
        </w:rPr>
        <w:t> </w:t>
      </w:r>
      <w:proofErr w:type="spellStart"/>
      <w:proofErr w:type="gramStart"/>
      <w:r w:rsidRPr="007306FF">
        <w:rPr>
          <w:rFonts w:ascii="Consolas" w:eastAsia="Times New Roman" w:hAnsi="Consolas" w:cs="Times New Roman"/>
          <w:color w:val="7A3E9D"/>
          <w:sz w:val="21"/>
          <w:szCs w:val="21"/>
        </w:rPr>
        <w:t>int</w:t>
      </w:r>
      <w:proofErr w:type="spellEnd"/>
      <w:proofErr w:type="gramEnd"/>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color w:val="7A3E9D"/>
          <w:sz w:val="21"/>
          <w:szCs w:val="21"/>
        </w:rPr>
        <w:t>age</w:t>
      </w:r>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Declaration of an integer variable named 'age'</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gramStart"/>
      <w:r w:rsidRPr="007306FF">
        <w:rPr>
          <w:rFonts w:ascii="Consolas" w:eastAsia="Times New Roman" w:hAnsi="Consolas" w:cs="Times New Roman"/>
          <w:color w:val="7A3E9D"/>
          <w:sz w:val="21"/>
          <w:szCs w:val="21"/>
        </w:rPr>
        <w:t>double</w:t>
      </w:r>
      <w:proofErr w:type="gramEnd"/>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color w:val="7A3E9D"/>
          <w:sz w:val="21"/>
          <w:szCs w:val="21"/>
        </w:rPr>
        <w:t>salary</w:t>
      </w:r>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Declaration of a double variable named 'salary'</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gramStart"/>
      <w:r w:rsidRPr="007306FF">
        <w:rPr>
          <w:rFonts w:ascii="Consolas" w:eastAsia="Times New Roman" w:hAnsi="Consolas" w:cs="Times New Roman"/>
          <w:color w:val="7A3E9D"/>
          <w:sz w:val="21"/>
          <w:szCs w:val="21"/>
        </w:rPr>
        <w:t>char</w:t>
      </w:r>
      <w:proofErr w:type="gramEnd"/>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color w:val="7A3E9D"/>
          <w:sz w:val="21"/>
          <w:szCs w:val="21"/>
        </w:rPr>
        <w:t>grade</w:t>
      </w:r>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Declaration of a char variable named 'grade'</w:t>
      </w:r>
    </w:p>
    <w:p w:rsidR="007306FF" w:rsidRPr="007306FF" w:rsidRDefault="007306FF" w:rsidP="007306F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spellStart"/>
      <w:proofErr w:type="gramStart"/>
      <w:r w:rsidRPr="007306FF">
        <w:rPr>
          <w:rFonts w:ascii="Consolas" w:eastAsia="Times New Roman" w:hAnsi="Consolas" w:cs="Times New Roman"/>
          <w:color w:val="7A3E9D"/>
          <w:sz w:val="21"/>
          <w:szCs w:val="21"/>
        </w:rPr>
        <w:t>boolean</w:t>
      </w:r>
      <w:proofErr w:type="spellEnd"/>
      <w:proofErr w:type="gramEnd"/>
      <w:r w:rsidRPr="007306FF">
        <w:rPr>
          <w:rFonts w:ascii="Consolas" w:eastAsia="Times New Roman" w:hAnsi="Consolas" w:cs="Times New Roman"/>
          <w:color w:val="333333"/>
          <w:sz w:val="21"/>
          <w:szCs w:val="21"/>
        </w:rPr>
        <w:t xml:space="preserve"> </w:t>
      </w:r>
      <w:proofErr w:type="spellStart"/>
      <w:r w:rsidRPr="007306FF">
        <w:rPr>
          <w:rFonts w:ascii="Consolas" w:eastAsia="Times New Roman" w:hAnsi="Consolas" w:cs="Times New Roman"/>
          <w:color w:val="7A3E9D"/>
          <w:sz w:val="21"/>
          <w:szCs w:val="21"/>
        </w:rPr>
        <w:t>isStudent</w:t>
      </w:r>
      <w:proofErr w:type="spellEnd"/>
      <w:r w:rsidRPr="007306FF">
        <w:rPr>
          <w:rFonts w:ascii="Consolas" w:eastAsia="Times New Roman" w:hAnsi="Consolas" w:cs="Times New Roman"/>
          <w:color w:val="777777"/>
          <w:sz w:val="21"/>
          <w:szCs w:val="21"/>
        </w:rPr>
        <w:t>;</w:t>
      </w:r>
      <w:r w:rsidRPr="007306FF">
        <w:rPr>
          <w:rFonts w:ascii="Consolas" w:eastAsia="Times New Roman" w:hAnsi="Consolas" w:cs="Times New Roman"/>
          <w:color w:val="333333"/>
          <w:sz w:val="21"/>
          <w:szCs w:val="21"/>
        </w:rPr>
        <w:t xml:space="preserve">  </w:t>
      </w:r>
      <w:r w:rsidRPr="007306FF">
        <w:rPr>
          <w:rFonts w:ascii="Consolas" w:eastAsia="Times New Roman" w:hAnsi="Consolas" w:cs="Times New Roman"/>
          <w:i/>
          <w:iCs/>
          <w:color w:val="AAAAAA"/>
          <w:sz w:val="21"/>
          <w:szCs w:val="21"/>
        </w:rPr>
        <w:t xml:space="preserve">// Declaration of a </w:t>
      </w:r>
      <w:proofErr w:type="spellStart"/>
      <w:r w:rsidRPr="007306FF">
        <w:rPr>
          <w:rFonts w:ascii="Consolas" w:eastAsia="Times New Roman" w:hAnsi="Consolas" w:cs="Times New Roman"/>
          <w:i/>
          <w:iCs/>
          <w:color w:val="AAAAAA"/>
          <w:sz w:val="21"/>
          <w:szCs w:val="21"/>
        </w:rPr>
        <w:t>boolean</w:t>
      </w:r>
      <w:proofErr w:type="spellEnd"/>
      <w:r w:rsidRPr="007306FF">
        <w:rPr>
          <w:rFonts w:ascii="Consolas" w:eastAsia="Times New Roman" w:hAnsi="Consolas" w:cs="Times New Roman"/>
          <w:i/>
          <w:iCs/>
          <w:color w:val="AAAAAA"/>
          <w:sz w:val="21"/>
          <w:szCs w:val="21"/>
        </w:rPr>
        <w:t xml:space="preserve"> variable named '</w:t>
      </w:r>
      <w:proofErr w:type="spellStart"/>
      <w:r w:rsidRPr="007306FF">
        <w:rPr>
          <w:rFonts w:ascii="Consolas" w:eastAsia="Times New Roman" w:hAnsi="Consolas" w:cs="Times New Roman"/>
          <w:i/>
          <w:iCs/>
          <w:color w:val="AAAAAA"/>
          <w:sz w:val="21"/>
          <w:szCs w:val="21"/>
        </w:rPr>
        <w:t>isStudent</w:t>
      </w:r>
      <w:proofErr w:type="spellEnd"/>
      <w:r w:rsidRPr="007306FF">
        <w:rPr>
          <w:rFonts w:ascii="Consolas" w:eastAsia="Times New Roman" w:hAnsi="Consolas" w:cs="Times New Roman"/>
          <w:i/>
          <w:iCs/>
          <w:color w:val="AAAAAA"/>
          <w:sz w:val="21"/>
          <w:szCs w:val="21"/>
        </w:rPr>
        <w:t>'</w:t>
      </w:r>
    </w:p>
    <w:p w:rsidR="007306FF" w:rsidRDefault="007306FF" w:rsidP="007306FF"/>
    <w:p w:rsidR="007308EF" w:rsidRPr="00E1535F" w:rsidRDefault="007308EF" w:rsidP="00E1535F">
      <w:pPr>
        <w:pStyle w:val="ListParagraph"/>
        <w:numPr>
          <w:ilvl w:val="0"/>
          <w:numId w:val="7"/>
        </w:numPr>
        <w:rPr>
          <w:b/>
          <w:bCs/>
        </w:rPr>
      </w:pPr>
      <w:r w:rsidRPr="00E1535F">
        <w:rPr>
          <w:b/>
          <w:bCs/>
        </w:rPr>
        <w:t>Reference Types:</w:t>
      </w:r>
    </w:p>
    <w:p w:rsidR="007308EF" w:rsidRPr="007308EF" w:rsidRDefault="007308EF" w:rsidP="007308EF">
      <w:pPr>
        <w:shd w:val="clear" w:color="auto" w:fill="F5F5F5"/>
        <w:spacing w:after="0" w:line="285" w:lineRule="atLeast"/>
        <w:rPr>
          <w:rFonts w:ascii="Consolas" w:eastAsia="Times New Roman" w:hAnsi="Consolas" w:cs="Times New Roman"/>
          <w:color w:val="333333"/>
          <w:sz w:val="21"/>
          <w:szCs w:val="21"/>
        </w:rPr>
      </w:pPr>
      <w:r w:rsidRPr="007308EF">
        <w:rPr>
          <w:rFonts w:ascii="Consolas" w:eastAsia="Times New Roman" w:hAnsi="Consolas" w:cs="Times New Roman"/>
          <w:color w:val="333333"/>
          <w:sz w:val="21"/>
          <w:szCs w:val="21"/>
        </w:rPr>
        <w:t> </w:t>
      </w:r>
      <w:r w:rsidRPr="007308EF">
        <w:rPr>
          <w:rFonts w:ascii="Consolas" w:eastAsia="Times New Roman" w:hAnsi="Consolas" w:cs="Times New Roman"/>
          <w:b/>
          <w:bCs/>
          <w:color w:val="7A3E9D"/>
          <w:sz w:val="21"/>
          <w:szCs w:val="21"/>
        </w:rPr>
        <w:t>String</w:t>
      </w:r>
      <w:r w:rsidRPr="007308EF">
        <w:rPr>
          <w:rFonts w:ascii="Consolas" w:eastAsia="Times New Roman" w:hAnsi="Consolas" w:cs="Times New Roman"/>
          <w:color w:val="333333"/>
          <w:sz w:val="21"/>
          <w:szCs w:val="21"/>
        </w:rPr>
        <w:t xml:space="preserve"> </w:t>
      </w:r>
      <w:r w:rsidRPr="007308EF">
        <w:rPr>
          <w:rFonts w:ascii="Consolas" w:eastAsia="Times New Roman" w:hAnsi="Consolas" w:cs="Times New Roman"/>
          <w:color w:val="7A3E9D"/>
          <w:sz w:val="21"/>
          <w:szCs w:val="21"/>
        </w:rPr>
        <w:t>name</w:t>
      </w:r>
      <w:r w:rsidRPr="007308EF">
        <w:rPr>
          <w:rFonts w:ascii="Consolas" w:eastAsia="Times New Roman" w:hAnsi="Consolas" w:cs="Times New Roman"/>
          <w:color w:val="777777"/>
          <w:sz w:val="21"/>
          <w:szCs w:val="21"/>
        </w:rPr>
        <w:t>;</w:t>
      </w:r>
      <w:r w:rsidRPr="007308EF">
        <w:rPr>
          <w:rFonts w:ascii="Consolas" w:eastAsia="Times New Roman" w:hAnsi="Consolas" w:cs="Times New Roman"/>
          <w:color w:val="333333"/>
          <w:sz w:val="21"/>
          <w:szCs w:val="21"/>
        </w:rPr>
        <w:t xml:space="preserve">     </w:t>
      </w:r>
      <w:r w:rsidRPr="007308EF">
        <w:rPr>
          <w:rFonts w:ascii="Consolas" w:eastAsia="Times New Roman" w:hAnsi="Consolas" w:cs="Times New Roman"/>
          <w:i/>
          <w:iCs/>
          <w:color w:val="AAAAAA"/>
          <w:sz w:val="21"/>
          <w:szCs w:val="21"/>
        </w:rPr>
        <w:t>// Declaration of a String variable named 'name'</w:t>
      </w:r>
    </w:p>
    <w:p w:rsidR="007308EF" w:rsidRPr="007308EF" w:rsidRDefault="007308EF" w:rsidP="007308EF">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w:t>
      </w:r>
      <w:proofErr w:type="spellStart"/>
      <w:r w:rsidRPr="007308EF">
        <w:rPr>
          <w:rFonts w:ascii="Consolas" w:eastAsia="Times New Roman" w:hAnsi="Consolas" w:cs="Times New Roman"/>
          <w:b/>
          <w:bCs/>
          <w:color w:val="7A3E9D"/>
          <w:sz w:val="21"/>
          <w:szCs w:val="21"/>
        </w:rPr>
        <w:t>MyClass</w:t>
      </w:r>
      <w:proofErr w:type="spellEnd"/>
      <w:r w:rsidRPr="007308EF">
        <w:rPr>
          <w:rFonts w:ascii="Consolas" w:eastAsia="Times New Roman" w:hAnsi="Consolas" w:cs="Times New Roman"/>
          <w:color w:val="333333"/>
          <w:sz w:val="21"/>
          <w:szCs w:val="21"/>
        </w:rPr>
        <w:t xml:space="preserve"> </w:t>
      </w:r>
      <w:proofErr w:type="spellStart"/>
      <w:r w:rsidRPr="007308EF">
        <w:rPr>
          <w:rFonts w:ascii="Consolas" w:eastAsia="Times New Roman" w:hAnsi="Consolas" w:cs="Times New Roman"/>
          <w:color w:val="7A3E9D"/>
          <w:sz w:val="21"/>
          <w:szCs w:val="21"/>
        </w:rPr>
        <w:t>myObject</w:t>
      </w:r>
      <w:proofErr w:type="spellEnd"/>
      <w:r w:rsidRPr="007308EF">
        <w:rPr>
          <w:rFonts w:ascii="Consolas" w:eastAsia="Times New Roman" w:hAnsi="Consolas" w:cs="Times New Roman"/>
          <w:color w:val="777777"/>
          <w:sz w:val="21"/>
          <w:szCs w:val="21"/>
        </w:rPr>
        <w:t>;</w:t>
      </w:r>
      <w:r w:rsidRPr="007308EF">
        <w:rPr>
          <w:rFonts w:ascii="Consolas" w:eastAsia="Times New Roman" w:hAnsi="Consolas" w:cs="Times New Roman"/>
          <w:color w:val="333333"/>
          <w:sz w:val="21"/>
          <w:szCs w:val="21"/>
        </w:rPr>
        <w:t xml:space="preserve"> </w:t>
      </w:r>
      <w:r w:rsidRPr="007308EF">
        <w:rPr>
          <w:rFonts w:ascii="Consolas" w:eastAsia="Times New Roman" w:hAnsi="Consolas" w:cs="Times New Roman"/>
          <w:i/>
          <w:iCs/>
          <w:color w:val="AAAAAA"/>
          <w:sz w:val="21"/>
          <w:szCs w:val="21"/>
        </w:rPr>
        <w:t>// Declaration of a variable of a custom class named '</w:t>
      </w:r>
      <w:proofErr w:type="spellStart"/>
      <w:r w:rsidRPr="007308EF">
        <w:rPr>
          <w:rFonts w:ascii="Consolas" w:eastAsia="Times New Roman" w:hAnsi="Consolas" w:cs="Times New Roman"/>
          <w:i/>
          <w:iCs/>
          <w:color w:val="AAAAAA"/>
          <w:sz w:val="21"/>
          <w:szCs w:val="21"/>
        </w:rPr>
        <w:t>myObject</w:t>
      </w:r>
      <w:proofErr w:type="spellEnd"/>
      <w:r w:rsidRPr="007308EF">
        <w:rPr>
          <w:rFonts w:ascii="Consolas" w:eastAsia="Times New Roman" w:hAnsi="Consolas" w:cs="Times New Roman"/>
          <w:i/>
          <w:iCs/>
          <w:color w:val="AAAAAA"/>
          <w:sz w:val="21"/>
          <w:szCs w:val="21"/>
        </w:rPr>
        <w:t>'</w:t>
      </w:r>
    </w:p>
    <w:p w:rsidR="007308EF" w:rsidRDefault="007308EF" w:rsidP="007306FF"/>
    <w:p w:rsidR="00E1535F" w:rsidRDefault="00E1535F" w:rsidP="007306FF">
      <w:pPr>
        <w:rPr>
          <w:b/>
          <w:bCs/>
        </w:rPr>
      </w:pPr>
      <w:r w:rsidRPr="00E1535F">
        <w:rPr>
          <w:b/>
          <w:bCs/>
        </w:rPr>
        <w:t>Assignment of Values:</w:t>
      </w:r>
    </w:p>
    <w:p w:rsidR="00464346" w:rsidRPr="00464346" w:rsidRDefault="00464346" w:rsidP="007306FF">
      <w:pPr>
        <w:rPr>
          <w:bCs/>
        </w:rPr>
      </w:pPr>
      <w:r w:rsidRPr="00464346">
        <w:rPr>
          <w:bCs/>
        </w:rPr>
        <w:t>After declaring a variable, you can assign a value to it using the assignment operator (</w:t>
      </w:r>
      <w:r w:rsidRPr="00464346">
        <w:t>=</w:t>
      </w:r>
      <w:r w:rsidRPr="00464346">
        <w:rPr>
          <w:bCs/>
        </w:rPr>
        <w:t>):</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1535F">
        <w:rPr>
          <w:rFonts w:ascii="Consolas" w:eastAsia="Times New Roman" w:hAnsi="Consolas" w:cs="Times New Roman"/>
          <w:color w:val="267F99"/>
          <w:sz w:val="21"/>
          <w:szCs w:val="21"/>
        </w:rPr>
        <w:t>int</w:t>
      </w:r>
      <w:proofErr w:type="spellEnd"/>
      <w:proofErr w:type="gramEnd"/>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age</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098658"/>
          <w:sz w:val="21"/>
          <w:szCs w:val="21"/>
        </w:rPr>
        <w:t>25</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8000"/>
          <w:sz w:val="21"/>
          <w:szCs w:val="21"/>
        </w:rPr>
        <w:t>// Declaration and assignment for an integer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gramStart"/>
      <w:r w:rsidRPr="00E1535F">
        <w:rPr>
          <w:rFonts w:ascii="Consolas" w:eastAsia="Times New Roman" w:hAnsi="Consolas" w:cs="Times New Roman"/>
          <w:color w:val="267F99"/>
          <w:sz w:val="21"/>
          <w:szCs w:val="21"/>
        </w:rPr>
        <w:t>double</w:t>
      </w:r>
      <w:proofErr w:type="gramEnd"/>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salary</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098658"/>
          <w:sz w:val="21"/>
          <w:szCs w:val="21"/>
        </w:rPr>
        <w:t>50000.75</w:t>
      </w:r>
      <w:r>
        <w:rPr>
          <w:rFonts w:ascii="Consolas" w:eastAsia="Times New Roman" w:hAnsi="Consolas" w:cs="Times New Roman"/>
          <w:color w:val="000000"/>
          <w:sz w:val="21"/>
          <w:szCs w:val="21"/>
        </w:rPr>
        <w:t>;  </w:t>
      </w:r>
      <w:r w:rsidRPr="00E1535F">
        <w:rPr>
          <w:rFonts w:ascii="Consolas" w:eastAsia="Times New Roman" w:hAnsi="Consolas" w:cs="Times New Roman"/>
          <w:color w:val="008000"/>
          <w:sz w:val="21"/>
          <w:szCs w:val="21"/>
        </w:rPr>
        <w:t>// Declaration and assignment for a double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gramStart"/>
      <w:r w:rsidRPr="00E1535F">
        <w:rPr>
          <w:rFonts w:ascii="Consolas" w:eastAsia="Times New Roman" w:hAnsi="Consolas" w:cs="Times New Roman"/>
          <w:color w:val="267F99"/>
          <w:sz w:val="21"/>
          <w:szCs w:val="21"/>
        </w:rPr>
        <w:lastRenderedPageBreak/>
        <w:t>char</w:t>
      </w:r>
      <w:proofErr w:type="gramEnd"/>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grade</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A31515"/>
          <w:sz w:val="21"/>
          <w:szCs w:val="21"/>
        </w:rPr>
        <w:t>'A'</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0000"/>
          <w:sz w:val="21"/>
          <w:szCs w:val="21"/>
        </w:rPr>
        <w:t> </w:t>
      </w:r>
      <w:r w:rsidRPr="00E1535F">
        <w:rPr>
          <w:rFonts w:ascii="Consolas" w:eastAsia="Times New Roman" w:hAnsi="Consolas" w:cs="Times New Roman"/>
          <w:color w:val="008000"/>
          <w:sz w:val="21"/>
          <w:szCs w:val="21"/>
        </w:rPr>
        <w:t>// Declaration and assignment for a char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E1535F">
        <w:rPr>
          <w:rFonts w:ascii="Consolas" w:eastAsia="Times New Roman" w:hAnsi="Consolas" w:cs="Times New Roman"/>
          <w:color w:val="267F99"/>
          <w:sz w:val="21"/>
          <w:szCs w:val="21"/>
        </w:rPr>
        <w:t>boolean</w:t>
      </w:r>
      <w:proofErr w:type="spellEnd"/>
      <w:proofErr w:type="gramEnd"/>
      <w:r w:rsidRPr="00E1535F">
        <w:rPr>
          <w:rFonts w:ascii="Consolas" w:eastAsia="Times New Roman" w:hAnsi="Consolas" w:cs="Times New Roman"/>
          <w:color w:val="000000"/>
          <w:sz w:val="21"/>
          <w:szCs w:val="21"/>
        </w:rPr>
        <w:t xml:space="preserve"> </w:t>
      </w:r>
      <w:proofErr w:type="spellStart"/>
      <w:r w:rsidRPr="00E1535F">
        <w:rPr>
          <w:rFonts w:ascii="Consolas" w:eastAsia="Times New Roman" w:hAnsi="Consolas" w:cs="Times New Roman"/>
          <w:color w:val="001080"/>
          <w:sz w:val="21"/>
          <w:szCs w:val="21"/>
        </w:rPr>
        <w:t>isStudent</w:t>
      </w:r>
      <w:proofErr w:type="spellEnd"/>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8000"/>
          <w:sz w:val="21"/>
          <w:szCs w:val="21"/>
        </w:rPr>
        <w:t xml:space="preserve">// Declaration and assignment for a </w:t>
      </w:r>
      <w:proofErr w:type="spellStart"/>
      <w:r w:rsidRPr="00E1535F">
        <w:rPr>
          <w:rFonts w:ascii="Consolas" w:eastAsia="Times New Roman" w:hAnsi="Consolas" w:cs="Times New Roman"/>
          <w:color w:val="008000"/>
          <w:sz w:val="21"/>
          <w:szCs w:val="21"/>
        </w:rPr>
        <w:t>boolean</w:t>
      </w:r>
      <w:proofErr w:type="spellEnd"/>
      <w:r w:rsidRPr="00E1535F">
        <w:rPr>
          <w:rFonts w:ascii="Consolas" w:eastAsia="Times New Roman" w:hAnsi="Consolas" w:cs="Times New Roman"/>
          <w:color w:val="008000"/>
          <w:sz w:val="21"/>
          <w:szCs w:val="21"/>
        </w:rPr>
        <w:t xml:space="preserve"> variable</w:t>
      </w:r>
    </w:p>
    <w:p w:rsidR="00E1535F" w:rsidRPr="00E1535F" w:rsidRDefault="00E1535F" w:rsidP="00E1535F">
      <w:pPr>
        <w:shd w:val="clear" w:color="auto" w:fill="FFFFFF"/>
        <w:spacing w:after="0" w:line="285" w:lineRule="atLeast"/>
        <w:rPr>
          <w:rFonts w:ascii="Consolas" w:eastAsia="Times New Roman" w:hAnsi="Consolas" w:cs="Times New Roman"/>
          <w:color w:val="000000"/>
          <w:sz w:val="21"/>
          <w:szCs w:val="21"/>
        </w:rPr>
      </w:pPr>
      <w:r w:rsidRPr="00E1535F">
        <w:rPr>
          <w:rFonts w:ascii="Consolas" w:eastAsia="Times New Roman" w:hAnsi="Consolas" w:cs="Times New Roman"/>
          <w:color w:val="267F99"/>
          <w:sz w:val="21"/>
          <w:szCs w:val="21"/>
        </w:rPr>
        <w:t>String</w:t>
      </w:r>
      <w:r w:rsidRPr="00E1535F">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1080"/>
          <w:sz w:val="21"/>
          <w:szCs w:val="21"/>
        </w:rPr>
        <w:t>name</w:t>
      </w:r>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A31515"/>
          <w:sz w:val="21"/>
          <w:szCs w:val="21"/>
        </w:rPr>
        <w:t>"John Doe"</w:t>
      </w:r>
      <w:r>
        <w:rPr>
          <w:rFonts w:ascii="Consolas" w:eastAsia="Times New Roman" w:hAnsi="Consolas" w:cs="Times New Roman"/>
          <w:color w:val="000000"/>
          <w:sz w:val="21"/>
          <w:szCs w:val="21"/>
        </w:rPr>
        <w:t xml:space="preserve">;   </w:t>
      </w:r>
      <w:r w:rsidRPr="00E1535F">
        <w:rPr>
          <w:rFonts w:ascii="Consolas" w:eastAsia="Times New Roman" w:hAnsi="Consolas" w:cs="Times New Roman"/>
          <w:color w:val="008000"/>
          <w:sz w:val="21"/>
          <w:szCs w:val="21"/>
        </w:rPr>
        <w:t>// Declaration and assignment for a String variable</w:t>
      </w:r>
    </w:p>
    <w:p w:rsidR="00E1535F" w:rsidRDefault="00E1535F" w:rsidP="00E1535F">
      <w:pPr>
        <w:shd w:val="clear" w:color="auto" w:fill="FFFFFF"/>
        <w:spacing w:after="0" w:line="285" w:lineRule="atLeast"/>
        <w:rPr>
          <w:rFonts w:ascii="Consolas" w:eastAsia="Times New Roman" w:hAnsi="Consolas" w:cs="Times New Roman"/>
          <w:color w:val="008000"/>
          <w:sz w:val="21"/>
          <w:szCs w:val="21"/>
        </w:rPr>
      </w:pPr>
      <w:proofErr w:type="spellStart"/>
      <w:r w:rsidRPr="00E1535F">
        <w:rPr>
          <w:rFonts w:ascii="Consolas" w:eastAsia="Times New Roman" w:hAnsi="Consolas" w:cs="Times New Roman"/>
          <w:color w:val="267F99"/>
          <w:sz w:val="21"/>
          <w:szCs w:val="21"/>
        </w:rPr>
        <w:t>MyClass</w:t>
      </w:r>
      <w:proofErr w:type="spellEnd"/>
      <w:r w:rsidRPr="00E1535F">
        <w:rPr>
          <w:rFonts w:ascii="Consolas" w:eastAsia="Times New Roman" w:hAnsi="Consolas" w:cs="Times New Roman"/>
          <w:color w:val="000000"/>
          <w:sz w:val="21"/>
          <w:szCs w:val="21"/>
        </w:rPr>
        <w:t xml:space="preserve"> </w:t>
      </w:r>
      <w:proofErr w:type="spellStart"/>
      <w:r w:rsidRPr="00E1535F">
        <w:rPr>
          <w:rFonts w:ascii="Consolas" w:eastAsia="Times New Roman" w:hAnsi="Consolas" w:cs="Times New Roman"/>
          <w:color w:val="001080"/>
          <w:sz w:val="21"/>
          <w:szCs w:val="21"/>
        </w:rPr>
        <w:t>myObject</w:t>
      </w:r>
      <w:proofErr w:type="spellEnd"/>
      <w:r w:rsidRPr="00E1535F">
        <w:rPr>
          <w:rFonts w:ascii="Consolas" w:eastAsia="Times New Roman" w:hAnsi="Consolas" w:cs="Times New Roman"/>
          <w:color w:val="000000"/>
          <w:sz w:val="21"/>
          <w:szCs w:val="21"/>
        </w:rPr>
        <w:t xml:space="preserve"> = </w:t>
      </w:r>
      <w:r w:rsidRPr="00E1535F">
        <w:rPr>
          <w:rFonts w:ascii="Consolas" w:eastAsia="Times New Roman" w:hAnsi="Consolas" w:cs="Times New Roman"/>
          <w:color w:val="AF00DB"/>
          <w:sz w:val="21"/>
          <w:szCs w:val="21"/>
        </w:rPr>
        <w:t>new</w:t>
      </w:r>
      <w:r w:rsidRPr="00E1535F">
        <w:rPr>
          <w:rFonts w:ascii="Consolas" w:eastAsia="Times New Roman" w:hAnsi="Consolas" w:cs="Times New Roman"/>
          <w:color w:val="000000"/>
          <w:sz w:val="21"/>
          <w:szCs w:val="21"/>
        </w:rPr>
        <w:t xml:space="preserve"> </w:t>
      </w:r>
      <w:proofErr w:type="spellStart"/>
      <w:proofErr w:type="gramStart"/>
      <w:r w:rsidRPr="00E1535F">
        <w:rPr>
          <w:rFonts w:ascii="Consolas" w:eastAsia="Times New Roman" w:hAnsi="Consolas" w:cs="Times New Roman"/>
          <w:color w:val="795E26"/>
          <w:sz w:val="21"/>
          <w:szCs w:val="21"/>
        </w:rPr>
        <w:t>MyClass</w:t>
      </w:r>
      <w:proofErr w:type="spellEnd"/>
      <w:r w:rsidR="00264FFA">
        <w:rPr>
          <w:rFonts w:ascii="Consolas" w:eastAsia="Times New Roman" w:hAnsi="Consolas" w:cs="Times New Roman"/>
          <w:color w:val="000000"/>
          <w:sz w:val="21"/>
          <w:szCs w:val="21"/>
        </w:rPr>
        <w:t>(</w:t>
      </w:r>
      <w:proofErr w:type="gramEnd"/>
      <w:r w:rsidR="00264FFA">
        <w:rPr>
          <w:rFonts w:ascii="Consolas" w:eastAsia="Times New Roman" w:hAnsi="Consolas" w:cs="Times New Roman"/>
          <w:color w:val="000000"/>
          <w:sz w:val="21"/>
          <w:szCs w:val="21"/>
        </w:rPr>
        <w:t>);</w:t>
      </w:r>
      <w:r w:rsidRPr="00E1535F">
        <w:rPr>
          <w:rFonts w:ascii="Consolas" w:eastAsia="Times New Roman" w:hAnsi="Consolas" w:cs="Times New Roman"/>
          <w:color w:val="008000"/>
          <w:sz w:val="21"/>
          <w:szCs w:val="21"/>
        </w:rPr>
        <w:t>// Declaration and assignment for a custom class variable</w:t>
      </w:r>
    </w:p>
    <w:p w:rsidR="00A24066" w:rsidRDefault="00A24066" w:rsidP="00E1535F">
      <w:pPr>
        <w:shd w:val="clear" w:color="auto" w:fill="FFFFFF"/>
        <w:spacing w:after="0" w:line="285" w:lineRule="atLeast"/>
        <w:rPr>
          <w:rFonts w:ascii="Consolas" w:eastAsia="Times New Roman" w:hAnsi="Consolas" w:cs="Times New Roman"/>
          <w:color w:val="008000"/>
          <w:sz w:val="21"/>
          <w:szCs w:val="21"/>
        </w:rPr>
      </w:pPr>
    </w:p>
    <w:p w:rsidR="00A24066" w:rsidRDefault="00A24066" w:rsidP="00E1535F">
      <w:pPr>
        <w:shd w:val="clear" w:color="auto" w:fill="FFFFFF"/>
        <w:spacing w:after="0" w:line="285" w:lineRule="atLeast"/>
        <w:rPr>
          <w:b/>
          <w:bCs/>
        </w:rPr>
      </w:pPr>
      <w:r w:rsidRPr="00A24066">
        <w:rPr>
          <w:b/>
          <w:bCs/>
        </w:rPr>
        <w:t>Constant</w:t>
      </w:r>
      <w:r>
        <w:rPr>
          <w:b/>
          <w:bCs/>
        </w:rPr>
        <w:t>:</w:t>
      </w:r>
    </w:p>
    <w:p w:rsidR="00A24066" w:rsidRDefault="00A24066" w:rsidP="00E1535F">
      <w:pPr>
        <w:shd w:val="clear" w:color="auto" w:fill="FFFFFF"/>
        <w:spacing w:after="0" w:line="285" w:lineRule="atLeast"/>
        <w:rPr>
          <w:bCs/>
        </w:rPr>
      </w:pPr>
      <w:r>
        <w:rPr>
          <w:bCs/>
        </w:rPr>
        <w:t xml:space="preserve">A </w:t>
      </w:r>
      <w:r w:rsidRPr="00A24066">
        <w:rPr>
          <w:b/>
        </w:rPr>
        <w:t>constant</w:t>
      </w:r>
      <w:r w:rsidRPr="00A24066">
        <w:rPr>
          <w:bCs/>
        </w:rPr>
        <w:t xml:space="preserve"> is an entity in programming that is immutable. </w:t>
      </w:r>
      <w:proofErr w:type="gramStart"/>
      <w:r w:rsidRPr="00A24066">
        <w:rPr>
          <w:bCs/>
        </w:rPr>
        <w:t>In other words, the value that cannot be changed.</w:t>
      </w:r>
      <w:proofErr w:type="gramEnd"/>
      <w:r w:rsidRPr="00A24066">
        <w:rPr>
          <w:bCs/>
        </w:rPr>
        <w:t> </w:t>
      </w:r>
    </w:p>
    <w:p w:rsidR="00E1682E" w:rsidRDefault="00E1682E" w:rsidP="00E1535F">
      <w:pPr>
        <w:shd w:val="clear" w:color="auto" w:fill="FFFFFF"/>
        <w:spacing w:after="0" w:line="285" w:lineRule="atLeast"/>
        <w:rPr>
          <w:bCs/>
        </w:rPr>
      </w:pPr>
      <w:r w:rsidRPr="00E1682E">
        <w:rPr>
          <w:bCs/>
        </w:rPr>
        <w:t xml:space="preserve">Java </w:t>
      </w:r>
      <w:r w:rsidRPr="00E1682E">
        <w:rPr>
          <w:b/>
          <w:bCs/>
        </w:rPr>
        <w:t>does not directly support the constants</w:t>
      </w:r>
      <w:r w:rsidRPr="00E1682E">
        <w:rPr>
          <w:bCs/>
        </w:rPr>
        <w:t xml:space="preserve">. There is an alternative way to define the constants in Java by using the non-access modifiers </w:t>
      </w:r>
      <w:r w:rsidRPr="00E1682E">
        <w:rPr>
          <w:b/>
          <w:bCs/>
        </w:rPr>
        <w:t>static</w:t>
      </w:r>
      <w:r w:rsidRPr="00E1682E">
        <w:rPr>
          <w:bCs/>
        </w:rPr>
        <w:t xml:space="preserve"> and </w:t>
      </w:r>
      <w:r w:rsidRPr="00E1682E">
        <w:rPr>
          <w:b/>
          <w:bCs/>
        </w:rPr>
        <w:t>final</w:t>
      </w:r>
      <w:r w:rsidRPr="00E1682E">
        <w:rPr>
          <w:bCs/>
        </w:rPr>
        <w:t>.</w:t>
      </w:r>
    </w:p>
    <w:p w:rsidR="00C2129A" w:rsidRPr="00C2129A" w:rsidRDefault="00C2129A" w:rsidP="00C2129A">
      <w:pPr>
        <w:numPr>
          <w:ilvl w:val="0"/>
          <w:numId w:val="8"/>
        </w:numPr>
        <w:shd w:val="clear" w:color="auto" w:fill="FFFFFF"/>
        <w:spacing w:before="60" w:after="100" w:afterAutospacing="1" w:line="375" w:lineRule="atLeast"/>
        <w:jc w:val="both"/>
        <w:rPr>
          <w:bCs/>
        </w:rPr>
      </w:pPr>
      <w:r w:rsidRPr="00C2129A">
        <w:rPr>
          <w:bCs/>
        </w:rPr>
        <w:t xml:space="preserve">The purpose to use the </w:t>
      </w:r>
      <w:r w:rsidRPr="00C2129A">
        <w:rPr>
          <w:b/>
          <w:bCs/>
        </w:rPr>
        <w:t>static modifier</w:t>
      </w:r>
      <w:r w:rsidRPr="00C2129A">
        <w:rPr>
          <w:bCs/>
        </w:rPr>
        <w:t xml:space="preserve"> is to manage the memory.</w:t>
      </w:r>
    </w:p>
    <w:p w:rsidR="00C2129A" w:rsidRPr="00C2129A" w:rsidRDefault="00C2129A" w:rsidP="00C2129A">
      <w:pPr>
        <w:numPr>
          <w:ilvl w:val="0"/>
          <w:numId w:val="8"/>
        </w:numPr>
        <w:shd w:val="clear" w:color="auto" w:fill="FFFFFF"/>
        <w:spacing w:before="60" w:after="100" w:afterAutospacing="1" w:line="375" w:lineRule="atLeast"/>
        <w:jc w:val="both"/>
        <w:rPr>
          <w:bCs/>
        </w:rPr>
      </w:pPr>
      <w:r w:rsidRPr="00C2129A">
        <w:rPr>
          <w:bCs/>
        </w:rPr>
        <w:t xml:space="preserve">It also allows the variable to be available </w:t>
      </w:r>
      <w:r w:rsidRPr="00C2129A">
        <w:rPr>
          <w:b/>
          <w:bCs/>
        </w:rPr>
        <w:t>without loading any instance of the class</w:t>
      </w:r>
      <w:r w:rsidRPr="00C2129A">
        <w:rPr>
          <w:bCs/>
        </w:rPr>
        <w:t xml:space="preserve"> in which it is defined.</w:t>
      </w:r>
    </w:p>
    <w:p w:rsidR="00C2129A" w:rsidRDefault="00C2129A" w:rsidP="00C2129A">
      <w:pPr>
        <w:numPr>
          <w:ilvl w:val="0"/>
          <w:numId w:val="8"/>
        </w:numPr>
        <w:shd w:val="clear" w:color="auto" w:fill="FFFFFF"/>
        <w:spacing w:before="60" w:after="100" w:afterAutospacing="1" w:line="375" w:lineRule="atLeast"/>
        <w:jc w:val="both"/>
        <w:rPr>
          <w:bCs/>
        </w:rPr>
      </w:pPr>
      <w:r w:rsidRPr="00C2129A">
        <w:rPr>
          <w:bCs/>
        </w:rPr>
        <w:t xml:space="preserve">The </w:t>
      </w:r>
      <w:r w:rsidRPr="00C2129A">
        <w:rPr>
          <w:b/>
          <w:bCs/>
        </w:rPr>
        <w:t>final modifier</w:t>
      </w:r>
      <w:r w:rsidRPr="00C2129A">
        <w:rPr>
          <w:bCs/>
        </w:rPr>
        <w:t xml:space="preserve"> represents that the value of the variable </w:t>
      </w:r>
      <w:r w:rsidRPr="00C2129A">
        <w:rPr>
          <w:b/>
          <w:bCs/>
        </w:rPr>
        <w:t>cannot be changed</w:t>
      </w:r>
      <w:r w:rsidRPr="00C2129A">
        <w:rPr>
          <w:bCs/>
        </w:rPr>
        <w:t>. It also makes the primitive data type immutable or unchangeable.</w:t>
      </w:r>
    </w:p>
    <w:p w:rsidR="008C3D42" w:rsidRPr="008C3D42" w:rsidRDefault="008C3D42" w:rsidP="008C3D42">
      <w:pPr>
        <w:shd w:val="clear" w:color="auto" w:fill="FFFFFF"/>
        <w:spacing w:before="60" w:after="100" w:afterAutospacing="1" w:line="375" w:lineRule="atLeast"/>
        <w:rPr>
          <w:rFonts w:ascii="Consolas" w:eastAsia="Times New Roman" w:hAnsi="Consolas" w:cs="Times New Roman"/>
          <w:color w:val="000000"/>
          <w:sz w:val="21"/>
          <w:szCs w:val="21"/>
        </w:rPr>
      </w:pPr>
      <w:r w:rsidRPr="008C3D42">
        <w:rPr>
          <w:bCs/>
        </w:rPr>
        <w:t>The syntax to declare a constant is as follows</w:t>
      </w:r>
      <w:proofErr w:type="gramStart"/>
      <w:r w:rsidRPr="008C3D42">
        <w:rPr>
          <w:bCs/>
        </w:rPr>
        <w:t>:</w:t>
      </w:r>
      <w:proofErr w:type="gramEnd"/>
      <w:r>
        <w:rPr>
          <w:bCs/>
        </w:rPr>
        <w:br/>
      </w:r>
      <w:r w:rsidRPr="008C3D42">
        <w:rPr>
          <w:rFonts w:ascii="Consolas" w:eastAsia="Times New Roman" w:hAnsi="Consolas" w:cs="Times New Roman"/>
          <w:color w:val="0000FF"/>
          <w:sz w:val="21"/>
          <w:szCs w:val="21"/>
        </w:rPr>
        <w:t>static</w:t>
      </w:r>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0000FF"/>
          <w:sz w:val="21"/>
          <w:szCs w:val="21"/>
        </w:rPr>
        <w:t>final</w:t>
      </w:r>
      <w:r w:rsidRPr="008C3D42">
        <w:rPr>
          <w:rFonts w:ascii="Consolas" w:eastAsia="Times New Roman" w:hAnsi="Consolas" w:cs="Times New Roman"/>
          <w:color w:val="000000"/>
          <w:sz w:val="21"/>
          <w:szCs w:val="21"/>
        </w:rPr>
        <w:t xml:space="preserve"> </w:t>
      </w:r>
      <w:proofErr w:type="spellStart"/>
      <w:r w:rsidRPr="008C3D42">
        <w:rPr>
          <w:rFonts w:ascii="Consolas" w:eastAsia="Times New Roman" w:hAnsi="Consolas" w:cs="Times New Roman"/>
          <w:color w:val="267F99"/>
          <w:sz w:val="21"/>
          <w:szCs w:val="21"/>
        </w:rPr>
        <w:t>datatype</w:t>
      </w:r>
      <w:proofErr w:type="spellEnd"/>
      <w:r w:rsidRPr="008C3D42">
        <w:rPr>
          <w:rFonts w:ascii="Consolas" w:eastAsia="Times New Roman" w:hAnsi="Consolas" w:cs="Times New Roman"/>
          <w:color w:val="000000"/>
          <w:sz w:val="21"/>
          <w:szCs w:val="21"/>
        </w:rPr>
        <w:t xml:space="preserve"> </w:t>
      </w:r>
      <w:proofErr w:type="spellStart"/>
      <w:r w:rsidRPr="008C3D42">
        <w:rPr>
          <w:rFonts w:ascii="Consolas" w:eastAsia="Times New Roman" w:hAnsi="Consolas" w:cs="Times New Roman"/>
          <w:color w:val="0070C1"/>
          <w:sz w:val="21"/>
          <w:szCs w:val="21"/>
        </w:rPr>
        <w:t>identifier_name</w:t>
      </w:r>
      <w:proofErr w:type="spellEnd"/>
      <w:r w:rsidRPr="008C3D42">
        <w:rPr>
          <w:rFonts w:ascii="Consolas" w:eastAsia="Times New Roman" w:hAnsi="Consolas" w:cs="Times New Roman"/>
          <w:color w:val="000000"/>
          <w:sz w:val="21"/>
          <w:szCs w:val="21"/>
        </w:rPr>
        <w:t>=value;  </w:t>
      </w:r>
    </w:p>
    <w:p w:rsidR="00C2129A" w:rsidRDefault="008C3D42" w:rsidP="00E1535F">
      <w:pPr>
        <w:shd w:val="clear" w:color="auto" w:fill="FFFFFF"/>
        <w:spacing w:after="0" w:line="285" w:lineRule="atLeast"/>
        <w:rPr>
          <w:bCs/>
        </w:rPr>
      </w:pPr>
      <w:r>
        <w:rPr>
          <w:bCs/>
        </w:rPr>
        <w:t>Example:</w:t>
      </w:r>
    </w:p>
    <w:p w:rsidR="008C3D42" w:rsidRDefault="008C3D42" w:rsidP="008C3D42">
      <w:pPr>
        <w:shd w:val="clear" w:color="auto" w:fill="FFFFFF"/>
        <w:spacing w:after="0" w:line="285" w:lineRule="atLeast"/>
        <w:rPr>
          <w:rFonts w:ascii="Consolas" w:eastAsia="Times New Roman" w:hAnsi="Consolas" w:cs="Times New Roman"/>
          <w:color w:val="000000"/>
          <w:sz w:val="21"/>
          <w:szCs w:val="21"/>
        </w:rPr>
      </w:pPr>
      <w:proofErr w:type="gramStart"/>
      <w:r w:rsidRPr="008C3D42">
        <w:rPr>
          <w:rFonts w:ascii="Consolas" w:eastAsia="Times New Roman" w:hAnsi="Consolas" w:cs="Times New Roman"/>
          <w:color w:val="0000FF"/>
          <w:sz w:val="21"/>
          <w:szCs w:val="21"/>
        </w:rPr>
        <w:t>static</w:t>
      </w:r>
      <w:proofErr w:type="gramEnd"/>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0000FF"/>
          <w:sz w:val="21"/>
          <w:szCs w:val="21"/>
        </w:rPr>
        <w:t>final</w:t>
      </w:r>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267F99"/>
          <w:sz w:val="21"/>
          <w:szCs w:val="21"/>
        </w:rPr>
        <w:t>double</w:t>
      </w:r>
      <w:r w:rsidRPr="008C3D42">
        <w:rPr>
          <w:rFonts w:ascii="Consolas" w:eastAsia="Times New Roman" w:hAnsi="Consolas" w:cs="Times New Roman"/>
          <w:color w:val="000000"/>
          <w:sz w:val="21"/>
          <w:szCs w:val="21"/>
        </w:rPr>
        <w:t xml:space="preserve"> </w:t>
      </w:r>
      <w:r w:rsidRPr="008C3D42">
        <w:rPr>
          <w:rFonts w:ascii="Consolas" w:eastAsia="Times New Roman" w:hAnsi="Consolas" w:cs="Times New Roman"/>
          <w:color w:val="0070C1"/>
          <w:sz w:val="21"/>
          <w:szCs w:val="21"/>
        </w:rPr>
        <w:t>PRICE</w:t>
      </w:r>
      <w:r w:rsidRPr="008C3D42">
        <w:rPr>
          <w:rFonts w:ascii="Consolas" w:eastAsia="Times New Roman" w:hAnsi="Consolas" w:cs="Times New Roman"/>
          <w:color w:val="000000"/>
          <w:sz w:val="21"/>
          <w:szCs w:val="21"/>
        </w:rPr>
        <w:t>=</w:t>
      </w:r>
      <w:r w:rsidRPr="008C3D42">
        <w:rPr>
          <w:rFonts w:ascii="Consolas" w:eastAsia="Times New Roman" w:hAnsi="Consolas" w:cs="Times New Roman"/>
          <w:color w:val="098658"/>
          <w:sz w:val="21"/>
          <w:szCs w:val="21"/>
        </w:rPr>
        <w:t>432.78</w:t>
      </w:r>
      <w:r w:rsidRPr="008C3D42">
        <w:rPr>
          <w:rFonts w:ascii="Consolas" w:eastAsia="Times New Roman" w:hAnsi="Consolas" w:cs="Times New Roman"/>
          <w:color w:val="000000"/>
          <w:sz w:val="21"/>
          <w:szCs w:val="21"/>
        </w:rPr>
        <w:t>;</w:t>
      </w:r>
    </w:p>
    <w:p w:rsidR="00B87C9F" w:rsidRDefault="00B87C9F" w:rsidP="008C3D42">
      <w:pPr>
        <w:shd w:val="clear" w:color="auto" w:fill="FFFFFF"/>
        <w:spacing w:after="0" w:line="285" w:lineRule="atLeast"/>
        <w:rPr>
          <w:rFonts w:ascii="Consolas" w:eastAsia="Times New Roman" w:hAnsi="Consolas" w:cs="Times New Roman"/>
          <w:color w:val="000000"/>
          <w:sz w:val="21"/>
          <w:szCs w:val="21"/>
        </w:rPr>
      </w:pPr>
    </w:p>
    <w:p w:rsidR="00B87C9F" w:rsidRDefault="00B87C9F" w:rsidP="008C3D42">
      <w:pPr>
        <w:shd w:val="clear" w:color="auto" w:fill="FFFFFF"/>
        <w:spacing w:after="0" w:line="285" w:lineRule="atLeast"/>
        <w:rPr>
          <w:b/>
          <w:bCs/>
        </w:rPr>
      </w:pPr>
      <w:r w:rsidRPr="00B87C9F">
        <w:rPr>
          <w:b/>
          <w:bCs/>
        </w:rPr>
        <w:t>Identifier:</w:t>
      </w:r>
    </w:p>
    <w:p w:rsidR="00B87C9F" w:rsidRPr="00B87C9F" w:rsidRDefault="00B87C9F" w:rsidP="00B87C9F">
      <w:r w:rsidRPr="00B87C9F">
        <w:t>All Java variables must be identified with </w:t>
      </w:r>
      <w:r w:rsidRPr="00E4262B">
        <w:rPr>
          <w:b/>
        </w:rPr>
        <w:t xml:space="preserve">unique </w:t>
      </w:r>
      <w:proofErr w:type="spellStart"/>
      <w:r w:rsidRPr="00E4262B">
        <w:rPr>
          <w:b/>
        </w:rPr>
        <w:t>names</w:t>
      </w:r>
      <w:r w:rsidRPr="00B87C9F">
        <w:t>.These</w:t>
      </w:r>
      <w:proofErr w:type="spellEnd"/>
      <w:r w:rsidRPr="00B87C9F">
        <w:t xml:space="preserve"> unique names are called </w:t>
      </w:r>
      <w:r w:rsidRPr="00E4262B">
        <w:rPr>
          <w:b/>
        </w:rPr>
        <w:t>identifiers</w:t>
      </w:r>
      <w:r w:rsidRPr="00B87C9F">
        <w:t>.</w:t>
      </w:r>
      <w:r>
        <w:br/>
      </w:r>
      <w:r w:rsidRPr="00B87C9F">
        <w:t xml:space="preserve">Identifiers can be </w:t>
      </w:r>
      <w:r w:rsidRPr="00B87C9F">
        <w:rPr>
          <w:b/>
        </w:rPr>
        <w:t>short names</w:t>
      </w:r>
      <w:r w:rsidRPr="00B87C9F">
        <w:t xml:space="preserve"> (like x and y) or </w:t>
      </w:r>
      <w:r w:rsidRPr="00B87C9F">
        <w:rPr>
          <w:b/>
        </w:rPr>
        <w:t>more descriptive</w:t>
      </w:r>
      <w:r w:rsidRPr="00B87C9F">
        <w:t xml:space="preserve"> names (age, sum, </w:t>
      </w:r>
      <w:proofErr w:type="spellStart"/>
      <w:r w:rsidRPr="00B87C9F">
        <w:t>totalVolume</w:t>
      </w:r>
      <w:proofErr w:type="spellEnd"/>
      <w:r w:rsidRPr="00B87C9F">
        <w:t>).</w:t>
      </w:r>
    </w:p>
    <w:p w:rsidR="00A14158" w:rsidRPr="00A14158" w:rsidRDefault="00A14158" w:rsidP="00A14158">
      <w:r w:rsidRPr="00A14158">
        <w:t>The general rules for naming variables are:</w:t>
      </w:r>
    </w:p>
    <w:p w:rsidR="00A14158" w:rsidRPr="00A14158" w:rsidRDefault="00A14158" w:rsidP="00A14158">
      <w:pPr>
        <w:pStyle w:val="ListParagraph"/>
        <w:numPr>
          <w:ilvl w:val="0"/>
          <w:numId w:val="7"/>
        </w:numPr>
      </w:pPr>
      <w:r w:rsidRPr="00A14158">
        <w:t>Names can contain letters, digits, underscores, and dollar signs</w:t>
      </w:r>
    </w:p>
    <w:p w:rsidR="00A14158" w:rsidRPr="00A14158" w:rsidRDefault="00A14158" w:rsidP="00A14158">
      <w:pPr>
        <w:pStyle w:val="ListParagraph"/>
        <w:numPr>
          <w:ilvl w:val="0"/>
          <w:numId w:val="7"/>
        </w:numPr>
      </w:pPr>
      <w:r w:rsidRPr="00A14158">
        <w:t>Names must begin with a letter</w:t>
      </w:r>
    </w:p>
    <w:p w:rsidR="00A14158" w:rsidRPr="00A14158" w:rsidRDefault="00A14158" w:rsidP="00A14158">
      <w:pPr>
        <w:pStyle w:val="ListParagraph"/>
        <w:numPr>
          <w:ilvl w:val="0"/>
          <w:numId w:val="7"/>
        </w:numPr>
      </w:pPr>
      <w:r w:rsidRPr="00A14158">
        <w:t>Names should start with a lowercase letter and it cannot contain whitespace</w:t>
      </w:r>
    </w:p>
    <w:p w:rsidR="00D062EA" w:rsidRDefault="00A14158" w:rsidP="00A14158">
      <w:pPr>
        <w:pStyle w:val="ListParagraph"/>
        <w:numPr>
          <w:ilvl w:val="0"/>
          <w:numId w:val="7"/>
        </w:numPr>
      </w:pPr>
      <w:r w:rsidRPr="00A14158">
        <w:t>Na</w:t>
      </w:r>
      <w:r w:rsidR="000075BE">
        <w:t>mes can also begin with $ and _</w:t>
      </w:r>
    </w:p>
    <w:p w:rsidR="00A14158" w:rsidRPr="00A14158" w:rsidRDefault="00A14158" w:rsidP="00A14158">
      <w:pPr>
        <w:pStyle w:val="ListParagraph"/>
        <w:numPr>
          <w:ilvl w:val="0"/>
          <w:numId w:val="7"/>
        </w:numPr>
      </w:pPr>
      <w:r w:rsidRPr="00A14158">
        <w:t>Names are case sensitive ("</w:t>
      </w:r>
      <w:proofErr w:type="spellStart"/>
      <w:r w:rsidRPr="00A14158">
        <w:t>myVar</w:t>
      </w:r>
      <w:proofErr w:type="spellEnd"/>
      <w:r w:rsidRPr="00A14158">
        <w:t>" and "</w:t>
      </w:r>
      <w:proofErr w:type="spellStart"/>
      <w:r w:rsidRPr="00A14158">
        <w:t>myvar</w:t>
      </w:r>
      <w:proofErr w:type="spellEnd"/>
      <w:r w:rsidRPr="00A14158">
        <w:t>" are different variables)</w:t>
      </w:r>
    </w:p>
    <w:p w:rsidR="00A14158" w:rsidRPr="00A14158" w:rsidRDefault="00A14158" w:rsidP="00A14158">
      <w:pPr>
        <w:pStyle w:val="ListParagraph"/>
        <w:numPr>
          <w:ilvl w:val="0"/>
          <w:numId w:val="7"/>
        </w:numPr>
      </w:pPr>
      <w:r w:rsidRPr="00A14158">
        <w:t>Reserved words (like Java keywords, such as </w:t>
      </w:r>
      <w:proofErr w:type="spellStart"/>
      <w:r w:rsidRPr="00A14158">
        <w:t>int</w:t>
      </w:r>
      <w:proofErr w:type="spellEnd"/>
      <w:r w:rsidRPr="00A14158">
        <w:t> or </w:t>
      </w:r>
      <w:proofErr w:type="spellStart"/>
      <w:r w:rsidRPr="00A14158">
        <w:t>boolean</w:t>
      </w:r>
      <w:proofErr w:type="spellEnd"/>
      <w:r w:rsidRPr="00A14158">
        <w:t>) cannot be used as names</w:t>
      </w:r>
    </w:p>
    <w:p w:rsidR="00B87C9F" w:rsidRPr="008C3D42" w:rsidRDefault="00B87C9F" w:rsidP="008C3D42">
      <w:pPr>
        <w:shd w:val="clear" w:color="auto" w:fill="FFFFFF"/>
        <w:spacing w:after="0" w:line="285" w:lineRule="atLeast"/>
        <w:rPr>
          <w:rFonts w:ascii="Consolas" w:eastAsia="Times New Roman" w:hAnsi="Consolas" w:cs="Times New Roman"/>
          <w:b/>
          <w:color w:val="000000"/>
          <w:sz w:val="21"/>
          <w:szCs w:val="21"/>
        </w:rPr>
      </w:pPr>
    </w:p>
    <w:p w:rsidR="008C3D42" w:rsidRPr="00973AC8" w:rsidRDefault="008A0661" w:rsidP="00E1535F">
      <w:pPr>
        <w:shd w:val="clear" w:color="auto" w:fill="FFFFFF"/>
        <w:spacing w:after="0" w:line="285" w:lineRule="atLeast"/>
        <w:rPr>
          <w:b/>
          <w:bCs/>
        </w:rPr>
      </w:pPr>
      <w:r w:rsidRPr="00973AC8">
        <w:rPr>
          <w:b/>
          <w:bCs/>
        </w:rPr>
        <w:t>Example:</w:t>
      </w:r>
      <w:r w:rsidR="00973AC8" w:rsidRPr="00973AC8">
        <w:rPr>
          <w:b/>
          <w:bCs/>
        </w:rPr>
        <w:t xml:space="preserve"> Valid Identifier</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Variables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age</w:t>
      </w: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double</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salaryAmount</w:t>
      </w:r>
      <w:proofErr w:type="spell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firstName</w:t>
      </w:r>
      <w:proofErr w:type="spell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Classes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Car</w:t>
      </w: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267F99"/>
          <w:sz w:val="21"/>
          <w:szCs w:val="21"/>
        </w:rPr>
        <w:t>StudentDetails</w:t>
      </w:r>
      <w:proofErr w:type="spellEnd"/>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Methods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void</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795E26"/>
          <w:sz w:val="21"/>
          <w:szCs w:val="21"/>
        </w:rPr>
        <w:t>printDetails</w:t>
      </w:r>
      <w:proofErr w:type="spellEnd"/>
      <w:r w:rsidRPr="00973AC8">
        <w:rPr>
          <w:rFonts w:ascii="Consolas" w:eastAsia="Times New Roman" w:hAnsi="Consolas" w:cs="Times New Roman"/>
          <w:color w:val="000000"/>
          <w:sz w:val="21"/>
          <w:szCs w:val="21"/>
        </w:rPr>
        <w:t>()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795E26"/>
          <w:sz w:val="21"/>
          <w:szCs w:val="21"/>
        </w:rPr>
        <w:t>calculateSum</w:t>
      </w:r>
      <w:proofErr w:type="spellEnd"/>
      <w:r w:rsidRPr="00973AC8">
        <w:rPr>
          <w:rFonts w:ascii="Consolas" w:eastAsia="Times New Roman" w:hAnsi="Consolas" w:cs="Times New Roman"/>
          <w:color w:val="000000"/>
          <w:sz w:val="21"/>
          <w:szCs w:val="21"/>
        </w:rPr>
        <w:t>(</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num1, </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num2)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 xml:space="preserve">    </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Objects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Car</w:t>
      </w:r>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myCar</w:t>
      </w:r>
      <w:proofErr w:type="spellEnd"/>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gramStart"/>
      <w:r w:rsidRPr="00973AC8">
        <w:rPr>
          <w:rFonts w:ascii="Consolas" w:eastAsia="Times New Roman" w:hAnsi="Consolas" w:cs="Times New Roman"/>
          <w:color w:val="795E26"/>
          <w:sz w:val="21"/>
          <w:szCs w:val="21"/>
        </w:rPr>
        <w:t>Car</w:t>
      </w:r>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r w:rsidRPr="00973AC8">
        <w:rPr>
          <w:rFonts w:ascii="Consolas" w:eastAsia="Times New Roman" w:hAnsi="Consolas" w:cs="Times New Roman"/>
          <w:color w:val="267F99"/>
          <w:sz w:val="21"/>
          <w:szCs w:val="21"/>
        </w:rPr>
        <w:t>StudentDetails</w:t>
      </w:r>
      <w:proofErr w:type="spell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student</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spellStart"/>
      <w:proofErr w:type="gramStart"/>
      <w:r w:rsidRPr="00973AC8">
        <w:rPr>
          <w:rFonts w:ascii="Consolas" w:eastAsia="Times New Roman" w:hAnsi="Consolas" w:cs="Times New Roman"/>
          <w:color w:val="795E26"/>
          <w:sz w:val="21"/>
          <w:szCs w:val="21"/>
        </w:rPr>
        <w:t>StudentDetails</w:t>
      </w:r>
      <w:proofErr w:type="spellEnd"/>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Constants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double</w:t>
      </w:r>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PI</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98658"/>
          <w:sz w:val="21"/>
          <w:szCs w:val="21"/>
        </w:rPr>
        <w:t>3.14159</w:t>
      </w: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GREETING</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31515"/>
          <w:sz w:val="21"/>
          <w:szCs w:val="21"/>
        </w:rPr>
        <w:t>"Hello"</w:t>
      </w:r>
      <w:r w:rsidRPr="00973AC8">
        <w:rPr>
          <w:rFonts w:ascii="Consolas" w:eastAsia="Times New Roman" w:hAnsi="Consolas" w:cs="Times New Roman"/>
          <w:color w:val="000000"/>
          <w:sz w:val="21"/>
          <w:szCs w:val="21"/>
        </w:rPr>
        <w:t>;</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Packages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00"/>
          <w:sz w:val="21"/>
          <w:szCs w:val="21"/>
        </w:rPr>
        <w:t>package</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267F99"/>
          <w:sz w:val="21"/>
          <w:szCs w:val="21"/>
        </w:rPr>
        <w:t>com</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example</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myapp</w:t>
      </w:r>
      <w:proofErr w:type="spellEnd"/>
      <w:r w:rsidRPr="00973AC8">
        <w:rPr>
          <w:rFonts w:ascii="Consolas" w:eastAsia="Times New Roman" w:hAnsi="Consolas" w:cs="Times New Roman"/>
          <w:color w:val="000000"/>
          <w:sz w:val="21"/>
          <w:szCs w:val="21"/>
        </w:rPr>
        <w:t>;</w:t>
      </w:r>
    </w:p>
    <w:p w:rsidR="00973AC8" w:rsidRDefault="00973AC8" w:rsidP="00E1535F">
      <w:pPr>
        <w:shd w:val="clear" w:color="auto" w:fill="FFFFFF"/>
        <w:spacing w:after="0" w:line="285" w:lineRule="atLeast"/>
        <w:rPr>
          <w:bCs/>
        </w:rPr>
      </w:pPr>
    </w:p>
    <w:p w:rsidR="00973AC8" w:rsidRDefault="00973AC8" w:rsidP="00E1535F">
      <w:pPr>
        <w:shd w:val="clear" w:color="auto" w:fill="FFFFFF"/>
        <w:spacing w:after="0" w:line="285" w:lineRule="atLeast"/>
        <w:rPr>
          <w:b/>
          <w:bCs/>
        </w:rPr>
      </w:pPr>
      <w:r w:rsidRPr="00973AC8">
        <w:rPr>
          <w:b/>
          <w:bCs/>
        </w:rPr>
        <w:t>Example of Invalid Identifier:</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Variables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1stNumber;         </w:t>
      </w:r>
      <w:r w:rsidRPr="00973AC8">
        <w:rPr>
          <w:rFonts w:ascii="Consolas" w:eastAsia="Times New Roman" w:hAnsi="Consolas" w:cs="Times New Roman"/>
          <w:color w:val="008000"/>
          <w:sz w:val="21"/>
          <w:szCs w:val="21"/>
        </w:rPr>
        <w:t>// starts with a digit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double</w:t>
      </w:r>
      <w:proofErr w:type="gramEnd"/>
      <w:r w:rsidRPr="00973AC8">
        <w:rPr>
          <w:rFonts w:ascii="Consolas" w:eastAsia="Times New Roman" w:hAnsi="Consolas" w:cs="Times New Roman"/>
          <w:color w:val="000000"/>
          <w:sz w:val="21"/>
          <w:szCs w:val="21"/>
        </w:rPr>
        <w:t xml:space="preserve"> salary-amount;   </w:t>
      </w:r>
      <w:r w:rsidRPr="00973AC8">
        <w:rPr>
          <w:rFonts w:ascii="Consolas" w:eastAsia="Times New Roman" w:hAnsi="Consolas" w:cs="Times New Roman"/>
          <w:color w:val="008000"/>
          <w:sz w:val="21"/>
          <w:szCs w:val="21"/>
        </w:rPr>
        <w:t>// contains a hyphen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first </w:t>
      </w:r>
      <w:r w:rsidRPr="00973AC8">
        <w:rPr>
          <w:rFonts w:ascii="Consolas" w:eastAsia="Times New Roman" w:hAnsi="Consolas" w:cs="Times New Roman"/>
          <w:color w:val="001080"/>
          <w:sz w:val="21"/>
          <w:szCs w:val="21"/>
        </w:rPr>
        <w:t>Name</w:t>
      </w:r>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contains a space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Classes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267F99"/>
          <w:sz w:val="21"/>
          <w:szCs w:val="21"/>
        </w:rPr>
        <w:t>My</w:t>
      </w:r>
      <w:r w:rsidRPr="00973AC8">
        <w:rPr>
          <w:rFonts w:ascii="Consolas" w:eastAsia="Times New Roman" w:hAnsi="Consolas" w:cs="Times New Roman"/>
          <w:color w:val="000000"/>
          <w:sz w:val="21"/>
          <w:szCs w:val="21"/>
        </w:rPr>
        <w:t>@Car</w:t>
      </w:r>
      <w:proofErr w:type="spellEnd"/>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08000"/>
          <w:sz w:val="21"/>
          <w:szCs w:val="21"/>
        </w:rPr>
        <w:t>// contains a special character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class</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123Class</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08000"/>
          <w:sz w:val="21"/>
          <w:szCs w:val="21"/>
        </w:rPr>
        <w:t>// starts with a digit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Methods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267F99"/>
          <w:sz w:val="21"/>
          <w:szCs w:val="21"/>
        </w:rPr>
        <w:t>void</w:t>
      </w:r>
      <w:proofErr w:type="gramEnd"/>
      <w:r w:rsidRPr="00973AC8">
        <w:rPr>
          <w:rFonts w:ascii="Consolas" w:eastAsia="Times New Roman" w:hAnsi="Consolas" w:cs="Times New Roman"/>
          <w:color w:val="000000"/>
          <w:sz w:val="21"/>
          <w:szCs w:val="21"/>
        </w:rPr>
        <w:t xml:space="preserve"> print </w:t>
      </w:r>
      <w:r w:rsidRPr="00973AC8">
        <w:rPr>
          <w:rFonts w:ascii="Consolas" w:eastAsia="Times New Roman" w:hAnsi="Consolas" w:cs="Times New Roman"/>
          <w:color w:val="795E26"/>
          <w:sz w:val="21"/>
          <w:szCs w:val="21"/>
        </w:rPr>
        <w:t>Details</w:t>
      </w:r>
      <w:r w:rsidRPr="00973AC8">
        <w:rPr>
          <w:rFonts w:ascii="Consolas" w:eastAsia="Times New Roman" w:hAnsi="Consolas" w:cs="Times New Roman"/>
          <w:color w:val="000000"/>
          <w:sz w:val="21"/>
          <w:szCs w:val="21"/>
        </w:rPr>
        <w:t>() {  </w:t>
      </w:r>
      <w:r w:rsidRPr="00973AC8">
        <w:rPr>
          <w:rFonts w:ascii="Consolas" w:eastAsia="Times New Roman" w:hAnsi="Consolas" w:cs="Times New Roman"/>
          <w:color w:val="008000"/>
          <w:sz w:val="21"/>
          <w:szCs w:val="21"/>
        </w:rPr>
        <w:t>// contains a space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973AC8">
        <w:rPr>
          <w:rFonts w:ascii="Consolas" w:eastAsia="Times New Roman" w:hAnsi="Consolas" w:cs="Times New Roman"/>
          <w:color w:val="267F99"/>
          <w:sz w:val="21"/>
          <w:szCs w:val="21"/>
        </w:rPr>
        <w:t>int</w:t>
      </w:r>
      <w:proofErr w:type="spellEnd"/>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795E26"/>
          <w:sz w:val="21"/>
          <w:szCs w:val="21"/>
        </w:rPr>
        <w:t>calculate</w:t>
      </w:r>
      <w:r w:rsidR="00B658CB">
        <w:rPr>
          <w:rFonts w:ascii="Consolas" w:eastAsia="Times New Roman" w:hAnsi="Consolas" w:cs="Times New Roman"/>
          <w:color w:val="795E26"/>
          <w:sz w:val="21"/>
          <w:szCs w:val="21"/>
        </w:rPr>
        <w:t xml:space="preserve"> </w:t>
      </w:r>
      <w:r w:rsidRPr="00973AC8">
        <w:rPr>
          <w:rFonts w:ascii="Consolas" w:eastAsia="Times New Roman" w:hAnsi="Consolas" w:cs="Times New Roman"/>
          <w:color w:val="795E26"/>
          <w:sz w:val="21"/>
          <w:szCs w:val="21"/>
        </w:rPr>
        <w:t>Sum</w:t>
      </w:r>
      <w:r w:rsidRPr="00973AC8">
        <w:rPr>
          <w:rFonts w:ascii="Consolas" w:eastAsia="Times New Roman" w:hAnsi="Consolas" w:cs="Times New Roman"/>
          <w:color w:val="000000"/>
          <w:sz w:val="21"/>
          <w:szCs w:val="21"/>
        </w:rPr>
        <w:t>(</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num1, </w:t>
      </w:r>
      <w:proofErr w:type="spellStart"/>
      <w:r w:rsidRPr="00973AC8">
        <w:rPr>
          <w:rFonts w:ascii="Consolas" w:eastAsia="Times New Roman" w:hAnsi="Consolas" w:cs="Times New Roman"/>
          <w:color w:val="267F99"/>
          <w:sz w:val="21"/>
          <w:szCs w:val="21"/>
        </w:rPr>
        <w:t>int</w:t>
      </w:r>
      <w:proofErr w:type="spellEnd"/>
      <w:r w:rsidRPr="00973AC8">
        <w:rPr>
          <w:rFonts w:ascii="Consolas" w:eastAsia="Times New Roman" w:hAnsi="Consolas" w:cs="Times New Roman"/>
          <w:color w:val="000000"/>
          <w:sz w:val="21"/>
          <w:szCs w:val="21"/>
        </w:rPr>
        <w:t xml:space="preserve"> num2) {  </w:t>
      </w:r>
      <w:r w:rsidRPr="00973AC8">
        <w:rPr>
          <w:rFonts w:ascii="Consolas" w:eastAsia="Times New Roman" w:hAnsi="Consolas" w:cs="Times New Roman"/>
          <w:color w:val="008000"/>
          <w:sz w:val="21"/>
          <w:szCs w:val="21"/>
        </w:rPr>
        <w:t>// space in method name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Objects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267F99"/>
          <w:sz w:val="21"/>
          <w:szCs w:val="21"/>
        </w:rPr>
        <w:t>Car</w:t>
      </w:r>
      <w:r w:rsidRPr="00973AC8">
        <w:rPr>
          <w:rFonts w:ascii="Consolas" w:eastAsia="Times New Roman" w:hAnsi="Consolas" w:cs="Times New Roman"/>
          <w:color w:val="000000"/>
          <w:sz w:val="21"/>
          <w:szCs w:val="21"/>
        </w:rPr>
        <w:t xml:space="preserve"> my-Car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gramStart"/>
      <w:r w:rsidRPr="00973AC8">
        <w:rPr>
          <w:rFonts w:ascii="Consolas" w:eastAsia="Times New Roman" w:hAnsi="Consolas" w:cs="Times New Roman"/>
          <w:color w:val="795E26"/>
          <w:sz w:val="21"/>
          <w:szCs w:val="21"/>
        </w:rPr>
        <w:t>Car</w:t>
      </w:r>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contains a hyphen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spellStart"/>
      <w:r w:rsidRPr="00973AC8">
        <w:rPr>
          <w:rFonts w:ascii="Consolas" w:eastAsia="Times New Roman" w:hAnsi="Consolas" w:cs="Times New Roman"/>
          <w:color w:val="000000"/>
          <w:sz w:val="21"/>
          <w:szCs w:val="21"/>
        </w:rPr>
        <w:t>StudentDetails</w:t>
      </w:r>
      <w:proofErr w:type="spellEnd"/>
      <w:r w:rsidRPr="00973AC8">
        <w:rPr>
          <w:rFonts w:ascii="Consolas" w:eastAsia="Times New Roman" w:hAnsi="Consolas" w:cs="Times New Roman"/>
          <w:color w:val="000000"/>
          <w:sz w:val="21"/>
          <w:szCs w:val="21"/>
        </w:rPr>
        <w:t xml:space="preserve"> 123student = </w:t>
      </w:r>
      <w:r w:rsidRPr="00973AC8">
        <w:rPr>
          <w:rFonts w:ascii="Consolas" w:eastAsia="Times New Roman" w:hAnsi="Consolas" w:cs="Times New Roman"/>
          <w:color w:val="AF00DB"/>
          <w:sz w:val="21"/>
          <w:szCs w:val="21"/>
        </w:rPr>
        <w:t>new</w:t>
      </w:r>
      <w:r w:rsidRPr="00973AC8">
        <w:rPr>
          <w:rFonts w:ascii="Consolas" w:eastAsia="Times New Roman" w:hAnsi="Consolas" w:cs="Times New Roman"/>
          <w:color w:val="000000"/>
          <w:sz w:val="21"/>
          <w:szCs w:val="21"/>
        </w:rPr>
        <w:t xml:space="preserve"> </w:t>
      </w:r>
      <w:proofErr w:type="spellStart"/>
      <w:proofErr w:type="gramStart"/>
      <w:r w:rsidRPr="00973AC8">
        <w:rPr>
          <w:rFonts w:ascii="Consolas" w:eastAsia="Times New Roman" w:hAnsi="Consolas" w:cs="Times New Roman"/>
          <w:color w:val="795E26"/>
          <w:sz w:val="21"/>
          <w:szCs w:val="21"/>
        </w:rPr>
        <w:t>StudentDetails</w:t>
      </w:r>
      <w:proofErr w:type="spellEnd"/>
      <w:r w:rsidRPr="00973AC8">
        <w:rPr>
          <w:rFonts w:ascii="Consolas" w:eastAsia="Times New Roman" w:hAnsi="Consolas" w:cs="Times New Roman"/>
          <w:color w:val="000000"/>
          <w:sz w:val="21"/>
          <w:szCs w:val="21"/>
        </w:rPr>
        <w:t>(</w:t>
      </w:r>
      <w:proofErr w:type="gramEnd"/>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starts with a digit - invalid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Constants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double</w:t>
      </w:r>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001080"/>
          <w:sz w:val="21"/>
          <w:szCs w:val="21"/>
        </w:rPr>
        <w:t>Pi</w:t>
      </w:r>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098658"/>
          <w:sz w:val="21"/>
          <w:szCs w:val="21"/>
        </w:rPr>
        <w:t>3.14159</w:t>
      </w:r>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case-sensitive, not recommended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FF"/>
          <w:sz w:val="21"/>
          <w:szCs w:val="21"/>
        </w:rPr>
        <w:lastRenderedPageBreak/>
        <w:t>final</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String</w:t>
      </w:r>
      <w:r w:rsidRPr="00973AC8">
        <w:rPr>
          <w:rFonts w:ascii="Consolas" w:eastAsia="Times New Roman" w:hAnsi="Consolas" w:cs="Times New Roman"/>
          <w:color w:val="000000"/>
          <w:sz w:val="21"/>
          <w:szCs w:val="21"/>
        </w:rPr>
        <w:t xml:space="preserve"> </w:t>
      </w:r>
      <w:proofErr w:type="spellStart"/>
      <w:r w:rsidRPr="00973AC8">
        <w:rPr>
          <w:rFonts w:ascii="Consolas" w:eastAsia="Times New Roman" w:hAnsi="Consolas" w:cs="Times New Roman"/>
          <w:color w:val="001080"/>
          <w:sz w:val="21"/>
          <w:szCs w:val="21"/>
        </w:rPr>
        <w:t>greeting_message</w:t>
      </w:r>
      <w:proofErr w:type="spellEnd"/>
      <w:r w:rsidRPr="00973AC8">
        <w:rPr>
          <w:rFonts w:ascii="Consolas" w:eastAsia="Times New Roman" w:hAnsi="Consolas" w:cs="Times New Roman"/>
          <w:color w:val="000000"/>
          <w:sz w:val="21"/>
          <w:szCs w:val="21"/>
        </w:rPr>
        <w:t xml:space="preserve"> = </w:t>
      </w:r>
      <w:r w:rsidRPr="00973AC8">
        <w:rPr>
          <w:rFonts w:ascii="Consolas" w:eastAsia="Times New Roman" w:hAnsi="Consolas" w:cs="Times New Roman"/>
          <w:color w:val="A31515"/>
          <w:sz w:val="21"/>
          <w:szCs w:val="21"/>
        </w:rPr>
        <w:t>"Hello"</w:t>
      </w:r>
      <w:r w:rsidRPr="00973AC8">
        <w:rPr>
          <w:rFonts w:ascii="Consolas" w:eastAsia="Times New Roman" w:hAnsi="Consolas" w:cs="Times New Roman"/>
          <w:color w:val="000000"/>
          <w:sz w:val="21"/>
          <w:szCs w:val="21"/>
        </w:rPr>
        <w:t>;  </w:t>
      </w:r>
      <w:r w:rsidRPr="00973AC8">
        <w:rPr>
          <w:rFonts w:ascii="Consolas" w:eastAsia="Times New Roman" w:hAnsi="Consolas" w:cs="Times New Roman"/>
          <w:color w:val="008000"/>
          <w:sz w:val="21"/>
          <w:szCs w:val="21"/>
        </w:rPr>
        <w:t>// underscores are allowed but not recommended</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r w:rsidRPr="00973AC8">
        <w:rPr>
          <w:rFonts w:ascii="Consolas" w:eastAsia="Times New Roman" w:hAnsi="Consolas" w:cs="Times New Roman"/>
          <w:color w:val="008000"/>
          <w:sz w:val="21"/>
          <w:szCs w:val="21"/>
        </w:rPr>
        <w:t>// Packages</w:t>
      </w:r>
    </w:p>
    <w:p w:rsidR="00973AC8" w:rsidRPr="00973AC8" w:rsidRDefault="00973AC8" w:rsidP="00973AC8">
      <w:pPr>
        <w:shd w:val="clear" w:color="auto" w:fill="FFFFFF"/>
        <w:spacing w:after="0" w:line="285" w:lineRule="atLeast"/>
        <w:rPr>
          <w:rFonts w:ascii="Consolas" w:eastAsia="Times New Roman" w:hAnsi="Consolas" w:cs="Times New Roman"/>
          <w:color w:val="000000"/>
          <w:sz w:val="21"/>
          <w:szCs w:val="21"/>
        </w:rPr>
      </w:pPr>
      <w:proofErr w:type="gramStart"/>
      <w:r w:rsidRPr="00973AC8">
        <w:rPr>
          <w:rFonts w:ascii="Consolas" w:eastAsia="Times New Roman" w:hAnsi="Consolas" w:cs="Times New Roman"/>
          <w:color w:val="000000"/>
          <w:sz w:val="21"/>
          <w:szCs w:val="21"/>
        </w:rPr>
        <w:t>package</w:t>
      </w:r>
      <w:proofErr w:type="gramEnd"/>
      <w:r w:rsidRPr="00973AC8">
        <w:rPr>
          <w:rFonts w:ascii="Consolas" w:eastAsia="Times New Roman" w:hAnsi="Consolas" w:cs="Times New Roman"/>
          <w:color w:val="000000"/>
          <w:sz w:val="21"/>
          <w:szCs w:val="21"/>
        </w:rPr>
        <w:t xml:space="preserve"> </w:t>
      </w:r>
      <w:r w:rsidRPr="00973AC8">
        <w:rPr>
          <w:rFonts w:ascii="Consolas" w:eastAsia="Times New Roman" w:hAnsi="Consolas" w:cs="Times New Roman"/>
          <w:color w:val="267F99"/>
          <w:sz w:val="21"/>
          <w:szCs w:val="21"/>
        </w:rPr>
        <w:t>com</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example</w:t>
      </w:r>
      <w:r w:rsidRPr="00973AC8">
        <w:rPr>
          <w:rFonts w:ascii="Consolas" w:eastAsia="Times New Roman" w:hAnsi="Consolas" w:cs="Times New Roman"/>
          <w:color w:val="000000"/>
          <w:sz w:val="21"/>
          <w:szCs w:val="21"/>
        </w:rPr>
        <w:t>.</w:t>
      </w:r>
      <w:r w:rsidRPr="00973AC8">
        <w:rPr>
          <w:rFonts w:ascii="Consolas" w:eastAsia="Times New Roman" w:hAnsi="Consolas" w:cs="Times New Roman"/>
          <w:color w:val="267F99"/>
          <w:sz w:val="21"/>
          <w:szCs w:val="21"/>
        </w:rPr>
        <w:t>my</w:t>
      </w:r>
      <w:r w:rsidRPr="00973AC8">
        <w:rPr>
          <w:rFonts w:ascii="Consolas" w:eastAsia="Times New Roman" w:hAnsi="Consolas" w:cs="Times New Roman"/>
          <w:color w:val="000000"/>
          <w:sz w:val="21"/>
          <w:szCs w:val="21"/>
        </w:rPr>
        <w:t xml:space="preserve"> app;  </w:t>
      </w:r>
      <w:r w:rsidRPr="00973AC8">
        <w:rPr>
          <w:rFonts w:ascii="Consolas" w:eastAsia="Times New Roman" w:hAnsi="Consolas" w:cs="Times New Roman"/>
          <w:color w:val="008000"/>
          <w:sz w:val="21"/>
          <w:szCs w:val="21"/>
        </w:rPr>
        <w:t>// contains a space - invalid</w:t>
      </w:r>
    </w:p>
    <w:p w:rsidR="00973AC8" w:rsidRPr="00E1535F" w:rsidRDefault="00973AC8" w:rsidP="00E1535F">
      <w:pPr>
        <w:shd w:val="clear" w:color="auto" w:fill="FFFFFF"/>
        <w:spacing w:after="0" w:line="285" w:lineRule="atLeast"/>
        <w:rPr>
          <w:b/>
          <w:bCs/>
        </w:rPr>
      </w:pPr>
    </w:p>
    <w:p w:rsidR="00E1535F" w:rsidRDefault="00BF10E0" w:rsidP="007306FF">
      <w:pPr>
        <w:rPr>
          <w:b/>
          <w:bCs/>
        </w:rPr>
      </w:pPr>
      <w:r>
        <w:rPr>
          <w:b/>
          <w:bCs/>
        </w:rPr>
        <w:t>Literals:</w:t>
      </w:r>
    </w:p>
    <w:p w:rsidR="00BF10E0" w:rsidRPr="00BF10E0" w:rsidRDefault="00BF10E0" w:rsidP="00BF10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F10E0">
        <w:rPr>
          <w:rFonts w:ascii="Segoe UI" w:eastAsia="Times New Roman" w:hAnsi="Segoe UI" w:cs="Segoe UI"/>
          <w:color w:val="333333"/>
          <w:sz w:val="24"/>
          <w:szCs w:val="24"/>
        </w:rPr>
        <w:t>In Java, </w:t>
      </w:r>
      <w:r w:rsidRPr="00BF10E0">
        <w:rPr>
          <w:rFonts w:ascii="Segoe UI" w:eastAsia="Times New Roman" w:hAnsi="Segoe UI" w:cs="Segoe UI"/>
          <w:b/>
          <w:bCs/>
          <w:color w:val="333333"/>
          <w:sz w:val="24"/>
          <w:szCs w:val="24"/>
        </w:rPr>
        <w:t>literals</w:t>
      </w:r>
      <w:r w:rsidRPr="00BF10E0">
        <w:rPr>
          <w:rFonts w:ascii="Segoe UI" w:eastAsia="Times New Roman" w:hAnsi="Segoe UI" w:cs="Segoe UI"/>
          <w:color w:val="333333"/>
          <w:sz w:val="24"/>
          <w:szCs w:val="24"/>
        </w:rPr>
        <w:t> are the constant values that appear directly in the program. It can be assigned directly to a variable. Java has various types of literals. The following figure represents a literal.</w:t>
      </w:r>
    </w:p>
    <w:p w:rsidR="00BF10E0" w:rsidRDefault="00BF10E0" w:rsidP="00BF10E0">
      <w:pPr>
        <w:rPr>
          <w:b/>
          <w:bCs/>
        </w:rPr>
      </w:pPr>
      <w:r>
        <w:rPr>
          <w:rFonts w:ascii="Times New Roman" w:eastAsia="Times New Roman" w:hAnsi="Times New Roman" w:cs="Times New Roman"/>
          <w:noProof/>
          <w:sz w:val="24"/>
          <w:szCs w:val="24"/>
        </w:rPr>
        <w:drawing>
          <wp:inline distT="0" distB="0" distL="0" distR="0">
            <wp:extent cx="1735455" cy="1151890"/>
            <wp:effectExtent l="0" t="0" r="0" b="0"/>
            <wp:docPr id="3" name="Picture 3"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5455" cy="1151890"/>
                    </a:xfrm>
                    <a:prstGeom prst="rect">
                      <a:avLst/>
                    </a:prstGeom>
                    <a:noFill/>
                    <a:ln>
                      <a:noFill/>
                    </a:ln>
                  </pic:spPr>
                </pic:pic>
              </a:graphicData>
            </a:graphic>
          </wp:inline>
        </w:drawing>
      </w:r>
    </w:p>
    <w:p w:rsidR="00BF10E0" w:rsidRDefault="00BF10E0" w:rsidP="00BF10E0">
      <w:pPr>
        <w:rPr>
          <w:rFonts w:ascii="Segoe UI" w:hAnsi="Segoe UI" w:cs="Segoe UI"/>
          <w:color w:val="374151"/>
        </w:rPr>
      </w:pPr>
      <w:r>
        <w:rPr>
          <w:rFonts w:ascii="Segoe UI" w:hAnsi="Segoe UI" w:cs="Segoe UI"/>
          <w:color w:val="374151"/>
        </w:rPr>
        <w:t>Here are some common types of literals in Java:</w:t>
      </w:r>
    </w:p>
    <w:p w:rsidR="00BF10E0" w:rsidRPr="00BF10E0" w:rsidRDefault="00BF10E0" w:rsidP="00BF10E0">
      <w:pPr>
        <w:spacing w:line="240" w:lineRule="auto"/>
        <w:rPr>
          <w:bCs/>
        </w:rPr>
      </w:pPr>
      <w:r w:rsidRPr="00743B05">
        <w:rPr>
          <w:b/>
          <w:bCs/>
        </w:rPr>
        <w:t>Integer Literals:</w:t>
      </w:r>
      <w:r w:rsidRPr="00743B05">
        <w:rPr>
          <w:b/>
          <w:bCs/>
        </w:rPr>
        <w:br/>
      </w:r>
      <w:r>
        <w:rPr>
          <w:bCs/>
        </w:rPr>
        <w:t xml:space="preserve">   </w:t>
      </w:r>
      <w:r>
        <w:rPr>
          <w:bCs/>
        </w:rPr>
        <w:tab/>
      </w:r>
      <w:r w:rsidRPr="00BF10E0">
        <w:rPr>
          <w:b/>
          <w:bCs/>
        </w:rPr>
        <w:t>Example</w:t>
      </w:r>
      <w:r w:rsidRPr="00BF10E0">
        <w:rPr>
          <w:bCs/>
        </w:rPr>
        <w:t xml:space="preserve">: </w:t>
      </w:r>
      <w:proofErr w:type="spellStart"/>
      <w:r w:rsidRPr="00BF10E0">
        <w:rPr>
          <w:bCs/>
        </w:rPr>
        <w:t>int</w:t>
      </w:r>
      <w:proofErr w:type="spellEnd"/>
      <w:r w:rsidRPr="00BF10E0">
        <w:rPr>
          <w:bCs/>
        </w:rPr>
        <w:t xml:space="preserve"> number = 42;</w:t>
      </w:r>
      <w:r>
        <w:rPr>
          <w:bCs/>
        </w:rPr>
        <w:br/>
        <w:t xml:space="preserve">  </w:t>
      </w:r>
      <w:r>
        <w:rPr>
          <w:bCs/>
        </w:rPr>
        <w:tab/>
      </w:r>
      <w:r w:rsidRPr="00BF10E0">
        <w:rPr>
          <w:bCs/>
        </w:rPr>
        <w:t>In this case, 42 is an integer literal.</w:t>
      </w:r>
    </w:p>
    <w:p w:rsidR="00BF10E0" w:rsidRPr="00BF10E0" w:rsidRDefault="00BF10E0" w:rsidP="00BF10E0">
      <w:pPr>
        <w:spacing w:line="240" w:lineRule="auto"/>
        <w:rPr>
          <w:bCs/>
        </w:rPr>
      </w:pPr>
      <w:r w:rsidRPr="00743B05">
        <w:rPr>
          <w:b/>
          <w:bCs/>
        </w:rPr>
        <w:t>Floating-Point Literals:</w:t>
      </w:r>
      <w:r>
        <w:rPr>
          <w:bCs/>
        </w:rPr>
        <w:br/>
        <w:t xml:space="preserve"> </w:t>
      </w:r>
      <w:r>
        <w:rPr>
          <w:bCs/>
        </w:rPr>
        <w:tab/>
      </w:r>
      <w:r w:rsidRPr="00BF10E0">
        <w:rPr>
          <w:bCs/>
        </w:rPr>
        <w:t>Example: double pi = 3.14;</w:t>
      </w:r>
      <w:r>
        <w:rPr>
          <w:bCs/>
        </w:rPr>
        <w:br/>
        <w:t xml:space="preserve"> </w:t>
      </w:r>
      <w:r>
        <w:rPr>
          <w:bCs/>
        </w:rPr>
        <w:tab/>
      </w:r>
      <w:r w:rsidRPr="00BF10E0">
        <w:rPr>
          <w:bCs/>
        </w:rPr>
        <w:t>In this case, 3.14 is a floating-point literal.</w:t>
      </w:r>
    </w:p>
    <w:p w:rsidR="00BF10E0" w:rsidRPr="00BF10E0" w:rsidRDefault="00BF10E0" w:rsidP="00BF10E0">
      <w:pPr>
        <w:spacing w:line="240" w:lineRule="auto"/>
        <w:rPr>
          <w:bCs/>
        </w:rPr>
      </w:pPr>
      <w:r w:rsidRPr="00743B05">
        <w:rPr>
          <w:b/>
          <w:bCs/>
        </w:rPr>
        <w:t>Boolean Literals:</w:t>
      </w:r>
      <w:r w:rsidRPr="00743B05">
        <w:rPr>
          <w:b/>
          <w:bCs/>
        </w:rPr>
        <w:br/>
      </w:r>
      <w:r>
        <w:rPr>
          <w:bCs/>
        </w:rPr>
        <w:t xml:space="preserve"> </w:t>
      </w:r>
      <w:r>
        <w:rPr>
          <w:bCs/>
        </w:rPr>
        <w:tab/>
      </w:r>
      <w:r w:rsidRPr="00BF10E0">
        <w:rPr>
          <w:bCs/>
        </w:rPr>
        <w:t xml:space="preserve">Example: </w:t>
      </w:r>
      <w:proofErr w:type="spellStart"/>
      <w:proofErr w:type="gramStart"/>
      <w:r w:rsidRPr="00BF10E0">
        <w:rPr>
          <w:bCs/>
        </w:rPr>
        <w:t>boolean</w:t>
      </w:r>
      <w:proofErr w:type="spellEnd"/>
      <w:proofErr w:type="gramEnd"/>
      <w:r w:rsidRPr="00BF10E0">
        <w:rPr>
          <w:bCs/>
        </w:rPr>
        <w:t xml:space="preserve"> flag = true;</w:t>
      </w:r>
      <w:r>
        <w:rPr>
          <w:bCs/>
        </w:rPr>
        <w:br/>
        <w:t xml:space="preserve"> </w:t>
      </w:r>
      <w:r>
        <w:rPr>
          <w:bCs/>
        </w:rPr>
        <w:tab/>
      </w:r>
      <w:r w:rsidRPr="00BF10E0">
        <w:rPr>
          <w:bCs/>
        </w:rPr>
        <w:t xml:space="preserve">true and false are </w:t>
      </w:r>
      <w:proofErr w:type="spellStart"/>
      <w:r w:rsidRPr="00BF10E0">
        <w:rPr>
          <w:bCs/>
        </w:rPr>
        <w:t>boolean</w:t>
      </w:r>
      <w:proofErr w:type="spellEnd"/>
      <w:r w:rsidRPr="00BF10E0">
        <w:rPr>
          <w:bCs/>
        </w:rPr>
        <w:t xml:space="preserve"> literals.</w:t>
      </w:r>
    </w:p>
    <w:p w:rsidR="00BF10E0" w:rsidRPr="00BF10E0" w:rsidRDefault="00BF10E0" w:rsidP="00BF10E0">
      <w:pPr>
        <w:spacing w:line="240" w:lineRule="auto"/>
        <w:rPr>
          <w:bCs/>
        </w:rPr>
      </w:pPr>
      <w:r w:rsidRPr="00743B05">
        <w:rPr>
          <w:b/>
          <w:bCs/>
        </w:rPr>
        <w:t>Character Literals:</w:t>
      </w:r>
      <w:r w:rsidRPr="00743B05">
        <w:rPr>
          <w:b/>
          <w:bCs/>
        </w:rPr>
        <w:br/>
      </w:r>
      <w:r>
        <w:rPr>
          <w:bCs/>
        </w:rPr>
        <w:t xml:space="preserve"> </w:t>
      </w:r>
      <w:r>
        <w:rPr>
          <w:bCs/>
        </w:rPr>
        <w:tab/>
      </w:r>
      <w:r w:rsidRPr="00BF10E0">
        <w:rPr>
          <w:bCs/>
        </w:rPr>
        <w:t>Example: char grade = 'A';</w:t>
      </w:r>
      <w:r>
        <w:rPr>
          <w:bCs/>
        </w:rPr>
        <w:br/>
        <w:t xml:space="preserve"> </w:t>
      </w:r>
      <w:r>
        <w:rPr>
          <w:bCs/>
        </w:rPr>
        <w:tab/>
      </w:r>
      <w:r w:rsidRPr="00BF10E0">
        <w:rPr>
          <w:bCs/>
        </w:rPr>
        <w:t>In this case, 'A' is a character literal.</w:t>
      </w:r>
    </w:p>
    <w:p w:rsidR="00BF10E0" w:rsidRPr="00BF10E0" w:rsidRDefault="00BF10E0" w:rsidP="00BF10E0">
      <w:pPr>
        <w:spacing w:line="240" w:lineRule="auto"/>
        <w:rPr>
          <w:bCs/>
        </w:rPr>
      </w:pPr>
      <w:r w:rsidRPr="00743B05">
        <w:rPr>
          <w:b/>
          <w:bCs/>
        </w:rPr>
        <w:t>String Literals:</w:t>
      </w:r>
      <w:r w:rsidRPr="00743B05">
        <w:rPr>
          <w:b/>
          <w:bCs/>
        </w:rPr>
        <w:br/>
      </w:r>
      <w:r>
        <w:rPr>
          <w:bCs/>
        </w:rPr>
        <w:t xml:space="preserve"> </w:t>
      </w:r>
      <w:r>
        <w:rPr>
          <w:bCs/>
        </w:rPr>
        <w:tab/>
      </w:r>
      <w:r w:rsidRPr="00BF10E0">
        <w:rPr>
          <w:bCs/>
        </w:rPr>
        <w:t>Example: String message = "Hello, World!";</w:t>
      </w:r>
      <w:r>
        <w:rPr>
          <w:bCs/>
        </w:rPr>
        <w:br/>
        <w:t xml:space="preserve"> </w:t>
      </w:r>
      <w:r>
        <w:rPr>
          <w:bCs/>
        </w:rPr>
        <w:tab/>
      </w:r>
      <w:r w:rsidRPr="00BF10E0">
        <w:rPr>
          <w:bCs/>
        </w:rPr>
        <w:t>"Hello, World!" is a string literal.</w:t>
      </w:r>
    </w:p>
    <w:p w:rsidR="00BF10E0" w:rsidRPr="00BF10E0" w:rsidRDefault="00BF10E0" w:rsidP="00BF10E0">
      <w:pPr>
        <w:spacing w:line="240" w:lineRule="auto"/>
        <w:rPr>
          <w:bCs/>
        </w:rPr>
      </w:pPr>
      <w:r w:rsidRPr="00743B05">
        <w:rPr>
          <w:b/>
          <w:bCs/>
        </w:rPr>
        <w:t>Null Literal:</w:t>
      </w:r>
      <w:r w:rsidRPr="00743B05">
        <w:rPr>
          <w:b/>
          <w:bCs/>
        </w:rPr>
        <w:br/>
      </w:r>
      <w:r>
        <w:rPr>
          <w:bCs/>
        </w:rPr>
        <w:t xml:space="preserve"> </w:t>
      </w:r>
      <w:r>
        <w:rPr>
          <w:bCs/>
        </w:rPr>
        <w:tab/>
      </w:r>
      <w:r w:rsidRPr="00BF10E0">
        <w:rPr>
          <w:bCs/>
        </w:rPr>
        <w:t xml:space="preserve">Example: Object </w:t>
      </w:r>
      <w:proofErr w:type="spellStart"/>
      <w:r w:rsidRPr="00BF10E0">
        <w:rPr>
          <w:bCs/>
        </w:rPr>
        <w:t>obj</w:t>
      </w:r>
      <w:proofErr w:type="spellEnd"/>
      <w:r w:rsidRPr="00BF10E0">
        <w:rPr>
          <w:bCs/>
        </w:rPr>
        <w:t xml:space="preserve"> = null;</w:t>
      </w:r>
      <w:r>
        <w:rPr>
          <w:bCs/>
        </w:rPr>
        <w:br/>
        <w:t xml:space="preserve"> </w:t>
      </w:r>
      <w:r>
        <w:rPr>
          <w:bCs/>
        </w:rPr>
        <w:tab/>
      </w:r>
      <w:r w:rsidRPr="00BF10E0">
        <w:rPr>
          <w:bCs/>
        </w:rPr>
        <w:t>null is a special literal representing the absence of a value.</w:t>
      </w:r>
    </w:p>
    <w:p w:rsidR="00BF10E0" w:rsidRPr="00BF10E0" w:rsidRDefault="00BF10E0" w:rsidP="00BF10E0">
      <w:pPr>
        <w:spacing w:line="240" w:lineRule="auto"/>
        <w:rPr>
          <w:bCs/>
        </w:rPr>
      </w:pPr>
      <w:r w:rsidRPr="00743B05">
        <w:rPr>
          <w:b/>
          <w:bCs/>
        </w:rPr>
        <w:lastRenderedPageBreak/>
        <w:t>Underscores in Numeric Literals (Java 7 and later):</w:t>
      </w:r>
      <w:r w:rsidRPr="00743B05">
        <w:rPr>
          <w:b/>
          <w:bCs/>
        </w:rPr>
        <w:br/>
      </w:r>
      <w:r>
        <w:rPr>
          <w:bCs/>
        </w:rPr>
        <w:t xml:space="preserve"> </w:t>
      </w:r>
      <w:r>
        <w:rPr>
          <w:bCs/>
        </w:rPr>
        <w:tab/>
      </w:r>
      <w:r w:rsidRPr="00BF10E0">
        <w:rPr>
          <w:bCs/>
        </w:rPr>
        <w:t xml:space="preserve">Example: long </w:t>
      </w:r>
      <w:proofErr w:type="spellStart"/>
      <w:r w:rsidRPr="00BF10E0">
        <w:rPr>
          <w:bCs/>
        </w:rPr>
        <w:t>bigNumber</w:t>
      </w:r>
      <w:proofErr w:type="spellEnd"/>
      <w:r w:rsidRPr="00BF10E0">
        <w:rPr>
          <w:bCs/>
        </w:rPr>
        <w:t xml:space="preserve"> = 1_000_000_000;</w:t>
      </w:r>
      <w:r>
        <w:rPr>
          <w:bCs/>
        </w:rPr>
        <w:br/>
        <w:t xml:space="preserve"> </w:t>
      </w:r>
      <w:r>
        <w:rPr>
          <w:bCs/>
        </w:rPr>
        <w:tab/>
      </w:r>
      <w:proofErr w:type="gramStart"/>
      <w:r w:rsidRPr="00BF10E0">
        <w:rPr>
          <w:bCs/>
        </w:rPr>
        <w:t>The</w:t>
      </w:r>
      <w:proofErr w:type="gramEnd"/>
      <w:r w:rsidRPr="00BF10E0">
        <w:rPr>
          <w:bCs/>
        </w:rPr>
        <w:t xml:space="preserve"> underscores improve readability in large numeric literals.</w:t>
      </w:r>
    </w:p>
    <w:p w:rsidR="00BF10E0" w:rsidRDefault="00BF10E0" w:rsidP="00BF10E0">
      <w:pPr>
        <w:rPr>
          <w:b/>
          <w:bCs/>
        </w:rPr>
      </w:pPr>
    </w:p>
    <w:p w:rsidR="00E1535F" w:rsidRDefault="00BE2421" w:rsidP="007306FF">
      <w:pPr>
        <w:rPr>
          <w:b/>
        </w:rPr>
      </w:pPr>
      <w:r w:rsidRPr="00BE2421">
        <w:rPr>
          <w:b/>
        </w:rPr>
        <w:t>Type Conversion and Casting:</w:t>
      </w:r>
    </w:p>
    <w:p w:rsidR="000E28AF" w:rsidRDefault="000E28AF" w:rsidP="007306FF">
      <w:r w:rsidRPr="000E28AF">
        <w:t>The process of converting a value from one data type to another is known as </w:t>
      </w:r>
      <w:r w:rsidRPr="000E28AF">
        <w:rPr>
          <w:b/>
          <w:bCs/>
        </w:rPr>
        <w:t>type conversion in Java</w:t>
      </w:r>
      <w:r w:rsidRPr="000E28AF">
        <w:rPr>
          <w:bCs/>
        </w:rPr>
        <w:t>. </w:t>
      </w:r>
      <w:r w:rsidRPr="000E28AF">
        <w:t xml:space="preserve">Type conversion is also known as type casting in Java or simply </w:t>
      </w:r>
      <w:r w:rsidRPr="000E28AF">
        <w:rPr>
          <w:b/>
        </w:rPr>
        <w:t>‘casting’</w:t>
      </w:r>
      <w:r w:rsidRPr="000E28AF">
        <w:t>.</w:t>
      </w:r>
    </w:p>
    <w:p w:rsidR="00CE37B9" w:rsidRDefault="00CE37B9" w:rsidP="00CE37B9">
      <w:pPr>
        <w:rPr>
          <w:b/>
        </w:rPr>
      </w:pPr>
      <w:r w:rsidRPr="00CE37B9">
        <w:rPr>
          <w:b/>
        </w:rPr>
        <w:t>Types of Casting in Java</w:t>
      </w:r>
    </w:p>
    <w:p w:rsidR="00BC0658" w:rsidRPr="00BC0658" w:rsidRDefault="00BC0658" w:rsidP="00BC0658">
      <w:r w:rsidRPr="00BC0658">
        <w:t>Two types of casting are possible in Java are as follows:</w:t>
      </w:r>
    </w:p>
    <w:p w:rsidR="00BC0658" w:rsidRPr="00BC0658" w:rsidRDefault="00BC0658" w:rsidP="00BC0658">
      <w:pPr>
        <w:pStyle w:val="ListParagraph"/>
        <w:numPr>
          <w:ilvl w:val="0"/>
          <w:numId w:val="12"/>
        </w:numPr>
      </w:pPr>
      <w:r w:rsidRPr="00BC0658">
        <w:t>Implicit type casting (also known as automatic type conversion)</w:t>
      </w:r>
    </w:p>
    <w:p w:rsidR="00BC0658" w:rsidRDefault="00BC0658" w:rsidP="00BC0658">
      <w:pPr>
        <w:pStyle w:val="ListParagraph"/>
        <w:numPr>
          <w:ilvl w:val="0"/>
          <w:numId w:val="12"/>
        </w:numPr>
      </w:pPr>
      <w:r w:rsidRPr="00BC0658">
        <w:t>Explicit type casting</w:t>
      </w:r>
    </w:p>
    <w:p w:rsidR="004839F5" w:rsidRPr="00994C11" w:rsidRDefault="004839F5" w:rsidP="004839F5">
      <w:pPr>
        <w:rPr>
          <w:b/>
        </w:rPr>
      </w:pPr>
      <w:r w:rsidRPr="00994C11">
        <w:rPr>
          <w:b/>
        </w:rPr>
        <w:t>Implicit type casting:</w:t>
      </w:r>
    </w:p>
    <w:p w:rsidR="004839F5" w:rsidRPr="004839F5" w:rsidRDefault="004839F5" w:rsidP="004839F5">
      <w:r w:rsidRPr="00E4262B">
        <w:rPr>
          <w:b/>
        </w:rPr>
        <w:t>Automatic conversion</w:t>
      </w:r>
      <w:r w:rsidRPr="004839F5">
        <w:t xml:space="preserve"> (casting) done by Java compiler internally is called </w:t>
      </w:r>
      <w:r w:rsidRPr="004839F5">
        <w:rPr>
          <w:b/>
        </w:rPr>
        <w:t>implicit conversion</w:t>
      </w:r>
      <w:r w:rsidRPr="004839F5">
        <w:t xml:space="preserve"> or </w:t>
      </w:r>
      <w:r w:rsidRPr="004839F5">
        <w:rPr>
          <w:b/>
        </w:rPr>
        <w:t xml:space="preserve">implicit type casting </w:t>
      </w:r>
      <w:r w:rsidRPr="004839F5">
        <w:t>in java.</w:t>
      </w:r>
    </w:p>
    <w:p w:rsidR="004839F5" w:rsidRDefault="004839F5" w:rsidP="004839F5">
      <w:r w:rsidRPr="004839F5">
        <w:t xml:space="preserve">Implicit casting is performed to convert a </w:t>
      </w:r>
      <w:r w:rsidRPr="004839F5">
        <w:rPr>
          <w:b/>
        </w:rPr>
        <w:t>lower data type into a higher data type</w:t>
      </w:r>
      <w:r w:rsidRPr="004839F5">
        <w:t>. It is also known as </w:t>
      </w:r>
      <w:r w:rsidRPr="004839F5">
        <w:rPr>
          <w:b/>
        </w:rPr>
        <w:t>automatic type promotion</w:t>
      </w:r>
      <w:r w:rsidRPr="004839F5">
        <w:t xml:space="preserve"> in Java.</w:t>
      </w:r>
    </w:p>
    <w:p w:rsidR="002E1D21" w:rsidRPr="002E1D21" w:rsidRDefault="002E1D21" w:rsidP="002E1D21">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2E1D21">
        <w:rPr>
          <w:rFonts w:ascii="Consolas" w:eastAsia="Times New Roman" w:hAnsi="Consolas" w:cs="Times New Roman"/>
          <w:color w:val="267F99"/>
          <w:sz w:val="21"/>
          <w:szCs w:val="21"/>
        </w:rPr>
        <w:t>int</w:t>
      </w:r>
      <w:proofErr w:type="spellEnd"/>
      <w:proofErr w:type="gramEnd"/>
      <w:r w:rsidRPr="002E1D21">
        <w:rPr>
          <w:rFonts w:ascii="Consolas" w:eastAsia="Times New Roman" w:hAnsi="Consolas" w:cs="Times New Roman"/>
          <w:color w:val="000000"/>
          <w:sz w:val="21"/>
          <w:szCs w:val="21"/>
        </w:rPr>
        <w:t xml:space="preserve"> </w:t>
      </w:r>
      <w:r w:rsidRPr="002E1D21">
        <w:rPr>
          <w:rFonts w:ascii="Consolas" w:eastAsia="Times New Roman" w:hAnsi="Consolas" w:cs="Times New Roman"/>
          <w:color w:val="001080"/>
          <w:sz w:val="21"/>
          <w:szCs w:val="21"/>
        </w:rPr>
        <w:t>x</w:t>
      </w:r>
      <w:r w:rsidRPr="002E1D21">
        <w:rPr>
          <w:rFonts w:ascii="Consolas" w:eastAsia="Times New Roman" w:hAnsi="Consolas" w:cs="Times New Roman"/>
          <w:color w:val="000000"/>
          <w:sz w:val="21"/>
          <w:szCs w:val="21"/>
        </w:rPr>
        <w:t xml:space="preserve"> = </w:t>
      </w:r>
      <w:r w:rsidRPr="002E1D21">
        <w:rPr>
          <w:rFonts w:ascii="Consolas" w:eastAsia="Times New Roman" w:hAnsi="Consolas" w:cs="Times New Roman"/>
          <w:color w:val="098658"/>
          <w:sz w:val="21"/>
          <w:szCs w:val="21"/>
        </w:rPr>
        <w:t>20</w:t>
      </w:r>
      <w:r w:rsidRPr="002E1D21">
        <w:rPr>
          <w:rFonts w:ascii="Consolas" w:eastAsia="Times New Roman" w:hAnsi="Consolas" w:cs="Times New Roman"/>
          <w:color w:val="000000"/>
          <w:sz w:val="21"/>
          <w:szCs w:val="21"/>
        </w:rPr>
        <w:t>;</w:t>
      </w:r>
    </w:p>
    <w:p w:rsidR="002E1D21" w:rsidRPr="002E1D21" w:rsidRDefault="002E1D21" w:rsidP="002E1D21">
      <w:pPr>
        <w:shd w:val="clear" w:color="auto" w:fill="FFFFFF"/>
        <w:spacing w:after="0" w:line="285" w:lineRule="atLeast"/>
        <w:rPr>
          <w:rFonts w:ascii="Consolas" w:eastAsia="Times New Roman" w:hAnsi="Consolas" w:cs="Times New Roman"/>
          <w:color w:val="000000"/>
          <w:sz w:val="21"/>
          <w:szCs w:val="21"/>
        </w:rPr>
      </w:pPr>
      <w:proofErr w:type="gramStart"/>
      <w:r w:rsidRPr="002E1D21">
        <w:rPr>
          <w:rFonts w:ascii="Consolas" w:eastAsia="Times New Roman" w:hAnsi="Consolas" w:cs="Times New Roman"/>
          <w:color w:val="267F99"/>
          <w:sz w:val="21"/>
          <w:szCs w:val="21"/>
        </w:rPr>
        <w:t>long</w:t>
      </w:r>
      <w:proofErr w:type="gramEnd"/>
      <w:r w:rsidRPr="002E1D21">
        <w:rPr>
          <w:rFonts w:ascii="Consolas" w:eastAsia="Times New Roman" w:hAnsi="Consolas" w:cs="Times New Roman"/>
          <w:color w:val="000000"/>
          <w:sz w:val="21"/>
          <w:szCs w:val="21"/>
        </w:rPr>
        <w:t xml:space="preserve"> </w:t>
      </w:r>
      <w:r w:rsidRPr="002E1D21">
        <w:rPr>
          <w:rFonts w:ascii="Consolas" w:eastAsia="Times New Roman" w:hAnsi="Consolas" w:cs="Times New Roman"/>
          <w:color w:val="001080"/>
          <w:sz w:val="21"/>
          <w:szCs w:val="21"/>
        </w:rPr>
        <w:t>y</w:t>
      </w:r>
      <w:r w:rsidRPr="002E1D21">
        <w:rPr>
          <w:rFonts w:ascii="Consolas" w:eastAsia="Times New Roman" w:hAnsi="Consolas" w:cs="Times New Roman"/>
          <w:color w:val="000000"/>
          <w:sz w:val="21"/>
          <w:szCs w:val="21"/>
        </w:rPr>
        <w:t xml:space="preserve"> = </w:t>
      </w:r>
      <w:r w:rsidRPr="002E1D21">
        <w:rPr>
          <w:rFonts w:ascii="Consolas" w:eastAsia="Times New Roman" w:hAnsi="Consolas" w:cs="Times New Roman"/>
          <w:color w:val="001080"/>
          <w:sz w:val="21"/>
          <w:szCs w:val="21"/>
        </w:rPr>
        <w:t>x</w:t>
      </w:r>
      <w:r w:rsidRPr="002E1D21">
        <w:rPr>
          <w:rFonts w:ascii="Consolas" w:eastAsia="Times New Roman" w:hAnsi="Consolas" w:cs="Times New Roman"/>
          <w:color w:val="000000"/>
          <w:sz w:val="21"/>
          <w:szCs w:val="21"/>
        </w:rPr>
        <w:t xml:space="preserve">; </w:t>
      </w:r>
      <w:r w:rsidRPr="002E1D21">
        <w:rPr>
          <w:rFonts w:ascii="Consolas" w:eastAsia="Times New Roman" w:hAnsi="Consolas" w:cs="Times New Roman"/>
          <w:color w:val="008000"/>
          <w:sz w:val="21"/>
          <w:szCs w:val="21"/>
        </w:rPr>
        <w:t>// Automatic conversion</w:t>
      </w:r>
    </w:p>
    <w:p w:rsidR="002E1D21" w:rsidRPr="002E1D21" w:rsidRDefault="002E1D21" w:rsidP="002E1D21">
      <w:pPr>
        <w:shd w:val="clear" w:color="auto" w:fill="FFFFFF"/>
        <w:spacing w:after="0" w:line="285" w:lineRule="atLeast"/>
        <w:rPr>
          <w:rFonts w:ascii="Consolas" w:eastAsia="Times New Roman" w:hAnsi="Consolas" w:cs="Times New Roman"/>
          <w:color w:val="000000"/>
          <w:sz w:val="21"/>
          <w:szCs w:val="21"/>
        </w:rPr>
      </w:pPr>
      <w:proofErr w:type="gramStart"/>
      <w:r w:rsidRPr="002E1D21">
        <w:rPr>
          <w:rFonts w:ascii="Consolas" w:eastAsia="Times New Roman" w:hAnsi="Consolas" w:cs="Times New Roman"/>
          <w:color w:val="267F99"/>
          <w:sz w:val="21"/>
          <w:szCs w:val="21"/>
          <w:highlight w:val="yellow"/>
        </w:rPr>
        <w:t>byte</w:t>
      </w:r>
      <w:proofErr w:type="gramEnd"/>
      <w:r w:rsidRPr="002E1D21">
        <w:rPr>
          <w:rFonts w:ascii="Consolas" w:eastAsia="Times New Roman" w:hAnsi="Consolas" w:cs="Times New Roman"/>
          <w:color w:val="000000"/>
          <w:sz w:val="21"/>
          <w:szCs w:val="21"/>
          <w:highlight w:val="yellow"/>
        </w:rPr>
        <w:t xml:space="preserve"> </w:t>
      </w:r>
      <w:r w:rsidRPr="002E1D21">
        <w:rPr>
          <w:rFonts w:ascii="Consolas" w:eastAsia="Times New Roman" w:hAnsi="Consolas" w:cs="Times New Roman"/>
          <w:color w:val="001080"/>
          <w:sz w:val="21"/>
          <w:szCs w:val="21"/>
          <w:highlight w:val="yellow"/>
        </w:rPr>
        <w:t>z</w:t>
      </w:r>
      <w:r w:rsidRPr="002E1D21">
        <w:rPr>
          <w:rFonts w:ascii="Consolas" w:eastAsia="Times New Roman" w:hAnsi="Consolas" w:cs="Times New Roman"/>
          <w:color w:val="000000"/>
          <w:sz w:val="21"/>
          <w:szCs w:val="21"/>
          <w:highlight w:val="yellow"/>
        </w:rPr>
        <w:t xml:space="preserve"> = </w:t>
      </w:r>
      <w:r w:rsidRPr="002E1D21">
        <w:rPr>
          <w:rFonts w:ascii="Consolas" w:eastAsia="Times New Roman" w:hAnsi="Consolas" w:cs="Times New Roman"/>
          <w:color w:val="001080"/>
          <w:sz w:val="21"/>
          <w:szCs w:val="21"/>
          <w:highlight w:val="yellow"/>
        </w:rPr>
        <w:t>x</w:t>
      </w:r>
      <w:r w:rsidRPr="002E1D21">
        <w:rPr>
          <w:rFonts w:ascii="Consolas" w:eastAsia="Times New Roman" w:hAnsi="Consolas" w:cs="Times New Roman"/>
          <w:color w:val="000000"/>
          <w:sz w:val="21"/>
          <w:szCs w:val="21"/>
          <w:highlight w:val="yellow"/>
        </w:rPr>
        <w:t>;  </w:t>
      </w:r>
      <w:r w:rsidRPr="002E1D21">
        <w:rPr>
          <w:rFonts w:ascii="Consolas" w:eastAsia="Times New Roman" w:hAnsi="Consolas" w:cs="Times New Roman"/>
          <w:color w:val="008000"/>
          <w:sz w:val="21"/>
          <w:szCs w:val="21"/>
          <w:highlight w:val="yellow"/>
        </w:rPr>
        <w:t xml:space="preserve">// Type mismatch: cannot convert from </w:t>
      </w:r>
      <w:proofErr w:type="spellStart"/>
      <w:r w:rsidRPr="002E1D21">
        <w:rPr>
          <w:rFonts w:ascii="Consolas" w:eastAsia="Times New Roman" w:hAnsi="Consolas" w:cs="Times New Roman"/>
          <w:color w:val="008000"/>
          <w:sz w:val="21"/>
          <w:szCs w:val="21"/>
          <w:highlight w:val="yellow"/>
        </w:rPr>
        <w:t>int</w:t>
      </w:r>
      <w:proofErr w:type="spellEnd"/>
      <w:r w:rsidRPr="002E1D21">
        <w:rPr>
          <w:rFonts w:ascii="Consolas" w:eastAsia="Times New Roman" w:hAnsi="Consolas" w:cs="Times New Roman"/>
          <w:color w:val="008000"/>
          <w:sz w:val="21"/>
          <w:szCs w:val="21"/>
          <w:highlight w:val="yellow"/>
        </w:rPr>
        <w:t xml:space="preserve"> to byte.</w:t>
      </w:r>
    </w:p>
    <w:p w:rsidR="002E1D21" w:rsidRPr="004839F5" w:rsidRDefault="002E1D21" w:rsidP="004839F5"/>
    <w:p w:rsidR="004839F5" w:rsidRPr="00994C11" w:rsidRDefault="00994C11" w:rsidP="004839F5">
      <w:pPr>
        <w:rPr>
          <w:b/>
        </w:rPr>
      </w:pPr>
      <w:r w:rsidRPr="00994C11">
        <w:rPr>
          <w:b/>
        </w:rPr>
        <w:t>Explicit Type Casting:</w:t>
      </w:r>
    </w:p>
    <w:p w:rsidR="00994C11" w:rsidRDefault="007E5FEE" w:rsidP="004839F5">
      <w:r>
        <w:t>N</w:t>
      </w:r>
      <w:r w:rsidR="00994C11" w:rsidRPr="00994C11">
        <w:t>o automatic conversion will take place from double to byte. These kinds of conversions can be done by using a technique called </w:t>
      </w:r>
      <w:r w:rsidR="00994C11" w:rsidRPr="00994C11">
        <w:rPr>
          <w:b/>
          <w:bCs/>
        </w:rPr>
        <w:t>explicit casting</w:t>
      </w:r>
      <w:r w:rsidR="00994C11" w:rsidRPr="00994C11">
        <w:t>.</w:t>
      </w:r>
    </w:p>
    <w:p w:rsidR="000566BC" w:rsidRPr="000566BC" w:rsidRDefault="000566BC" w:rsidP="000566BC">
      <w:r w:rsidRPr="000566BC">
        <w:t xml:space="preserve">Type casting performs an explicit conversion between </w:t>
      </w:r>
      <w:r w:rsidRPr="000566BC">
        <w:rPr>
          <w:b/>
        </w:rPr>
        <w:t>incompatible types</w:t>
      </w:r>
      <w:r w:rsidRPr="000566BC">
        <w:t xml:space="preserve">. Therefore, it is also known as an </w:t>
      </w:r>
      <w:r w:rsidRPr="000566BC">
        <w:rPr>
          <w:b/>
        </w:rPr>
        <w:t>explicit type casting</w:t>
      </w:r>
      <w:r w:rsidRPr="000566BC">
        <w:t xml:space="preserve"> in Java. It is used to convert an </w:t>
      </w:r>
      <w:r w:rsidRPr="000566BC">
        <w:rPr>
          <w:b/>
        </w:rPr>
        <w:t>object or variable of one type to another</w:t>
      </w:r>
      <w:r w:rsidRPr="000566BC">
        <w:t>.</w:t>
      </w:r>
    </w:p>
    <w:p w:rsidR="000566BC" w:rsidRDefault="000566BC" w:rsidP="000566BC">
      <w:r w:rsidRPr="000566BC">
        <w:t xml:space="preserve">It must be done explicitly by the </w:t>
      </w:r>
      <w:r w:rsidRPr="000566BC">
        <w:rPr>
          <w:b/>
        </w:rPr>
        <w:t>programmer</w:t>
      </w:r>
      <w:r w:rsidRPr="000566BC">
        <w:t>.</w:t>
      </w:r>
    </w:p>
    <w:p w:rsidR="00282EC4" w:rsidRPr="00282EC4" w:rsidRDefault="00282EC4" w:rsidP="00282EC4">
      <w:pPr>
        <w:shd w:val="clear" w:color="auto" w:fill="FFFFFF"/>
        <w:spacing w:after="0" w:line="285" w:lineRule="atLeast"/>
        <w:rPr>
          <w:rFonts w:ascii="Consolas" w:eastAsia="Times New Roman" w:hAnsi="Consolas" w:cs="Times New Roman"/>
          <w:color w:val="000000"/>
          <w:sz w:val="21"/>
          <w:szCs w:val="21"/>
        </w:rPr>
      </w:pPr>
      <w:proofErr w:type="gramStart"/>
      <w:r w:rsidRPr="00282EC4">
        <w:rPr>
          <w:rFonts w:ascii="Consolas" w:eastAsia="Times New Roman" w:hAnsi="Consolas" w:cs="Times New Roman"/>
          <w:color w:val="267F99"/>
          <w:sz w:val="21"/>
          <w:szCs w:val="21"/>
        </w:rPr>
        <w:t>double</w:t>
      </w:r>
      <w:proofErr w:type="gramEnd"/>
      <w:r w:rsidRPr="00282EC4">
        <w:rPr>
          <w:rFonts w:ascii="Consolas" w:eastAsia="Times New Roman" w:hAnsi="Consolas" w:cs="Times New Roman"/>
          <w:color w:val="000000"/>
          <w:sz w:val="21"/>
          <w:szCs w:val="21"/>
        </w:rPr>
        <w:t xml:space="preserve"> </w:t>
      </w:r>
      <w:r w:rsidRPr="00282EC4">
        <w:rPr>
          <w:rFonts w:ascii="Consolas" w:eastAsia="Times New Roman" w:hAnsi="Consolas" w:cs="Times New Roman"/>
          <w:color w:val="001080"/>
          <w:sz w:val="21"/>
          <w:szCs w:val="21"/>
        </w:rPr>
        <w:t>d</w:t>
      </w:r>
      <w:r w:rsidRPr="00282EC4">
        <w:rPr>
          <w:rFonts w:ascii="Consolas" w:eastAsia="Times New Roman" w:hAnsi="Consolas" w:cs="Times New Roman"/>
          <w:color w:val="000000"/>
          <w:sz w:val="21"/>
          <w:szCs w:val="21"/>
        </w:rPr>
        <w:t xml:space="preserve"> = </w:t>
      </w:r>
      <w:r w:rsidRPr="00282EC4">
        <w:rPr>
          <w:rFonts w:ascii="Consolas" w:eastAsia="Times New Roman" w:hAnsi="Consolas" w:cs="Times New Roman"/>
          <w:color w:val="098658"/>
          <w:sz w:val="21"/>
          <w:szCs w:val="21"/>
        </w:rPr>
        <w:t>100.9</w:t>
      </w:r>
      <w:r w:rsidRPr="00282EC4">
        <w:rPr>
          <w:rFonts w:ascii="Consolas" w:eastAsia="Times New Roman" w:hAnsi="Consolas" w:cs="Times New Roman"/>
          <w:color w:val="000000"/>
          <w:sz w:val="21"/>
          <w:szCs w:val="21"/>
        </w:rPr>
        <w:t>;</w:t>
      </w:r>
    </w:p>
    <w:p w:rsidR="00282EC4" w:rsidRDefault="00282EC4" w:rsidP="00282EC4">
      <w:pPr>
        <w:shd w:val="clear" w:color="auto" w:fill="FFFFFF"/>
        <w:spacing w:after="0" w:line="285" w:lineRule="atLeast"/>
        <w:rPr>
          <w:rFonts w:ascii="Consolas" w:eastAsia="Times New Roman" w:hAnsi="Consolas" w:cs="Times New Roman"/>
          <w:color w:val="008000"/>
          <w:sz w:val="21"/>
          <w:szCs w:val="21"/>
        </w:rPr>
      </w:pPr>
      <w:proofErr w:type="gramStart"/>
      <w:r w:rsidRPr="00282EC4">
        <w:rPr>
          <w:rFonts w:ascii="Consolas" w:eastAsia="Times New Roman" w:hAnsi="Consolas" w:cs="Times New Roman"/>
          <w:color w:val="267F99"/>
          <w:sz w:val="21"/>
          <w:szCs w:val="21"/>
        </w:rPr>
        <w:t>long</w:t>
      </w:r>
      <w:proofErr w:type="gramEnd"/>
      <w:r w:rsidRPr="00282EC4">
        <w:rPr>
          <w:rFonts w:ascii="Consolas" w:eastAsia="Times New Roman" w:hAnsi="Consolas" w:cs="Times New Roman"/>
          <w:color w:val="000000"/>
          <w:sz w:val="21"/>
          <w:szCs w:val="21"/>
        </w:rPr>
        <w:t xml:space="preserve"> </w:t>
      </w:r>
      <w:r w:rsidRPr="00282EC4">
        <w:rPr>
          <w:rFonts w:ascii="Consolas" w:eastAsia="Times New Roman" w:hAnsi="Consolas" w:cs="Times New Roman"/>
          <w:color w:val="001080"/>
          <w:sz w:val="21"/>
          <w:szCs w:val="21"/>
        </w:rPr>
        <w:t>l</w:t>
      </w:r>
      <w:r w:rsidRPr="00282EC4">
        <w:rPr>
          <w:rFonts w:ascii="Consolas" w:eastAsia="Times New Roman" w:hAnsi="Consolas" w:cs="Times New Roman"/>
          <w:color w:val="000000"/>
          <w:sz w:val="21"/>
          <w:szCs w:val="21"/>
        </w:rPr>
        <w:t xml:space="preserve"> = (</w:t>
      </w:r>
      <w:r w:rsidRPr="00282EC4">
        <w:rPr>
          <w:rFonts w:ascii="Consolas" w:eastAsia="Times New Roman" w:hAnsi="Consolas" w:cs="Times New Roman"/>
          <w:color w:val="267F99"/>
          <w:sz w:val="21"/>
          <w:szCs w:val="21"/>
        </w:rPr>
        <w:t>long</w:t>
      </w:r>
      <w:r w:rsidRPr="00282EC4">
        <w:rPr>
          <w:rFonts w:ascii="Consolas" w:eastAsia="Times New Roman" w:hAnsi="Consolas" w:cs="Times New Roman"/>
          <w:color w:val="000000"/>
          <w:sz w:val="21"/>
          <w:szCs w:val="21"/>
        </w:rPr>
        <w:t>)</w:t>
      </w:r>
      <w:r w:rsidRPr="00282EC4">
        <w:rPr>
          <w:rFonts w:ascii="Consolas" w:eastAsia="Times New Roman" w:hAnsi="Consolas" w:cs="Times New Roman"/>
          <w:color w:val="001080"/>
          <w:sz w:val="21"/>
          <w:szCs w:val="21"/>
        </w:rPr>
        <w:t>d</w:t>
      </w:r>
      <w:r w:rsidRPr="00282EC4">
        <w:rPr>
          <w:rFonts w:ascii="Consolas" w:eastAsia="Times New Roman" w:hAnsi="Consolas" w:cs="Times New Roman"/>
          <w:color w:val="000000"/>
          <w:sz w:val="21"/>
          <w:szCs w:val="21"/>
        </w:rPr>
        <w:t xml:space="preserve">; </w:t>
      </w:r>
      <w:r w:rsidRPr="00282EC4">
        <w:rPr>
          <w:rFonts w:ascii="Consolas" w:eastAsia="Times New Roman" w:hAnsi="Consolas" w:cs="Times New Roman"/>
          <w:color w:val="008000"/>
          <w:sz w:val="21"/>
          <w:szCs w:val="21"/>
        </w:rPr>
        <w:t>// Explicit type casting.</w:t>
      </w:r>
    </w:p>
    <w:p w:rsidR="00266652" w:rsidRDefault="00266652" w:rsidP="00282EC4">
      <w:pPr>
        <w:shd w:val="clear" w:color="auto" w:fill="FFFFFF"/>
        <w:spacing w:after="0" w:line="285" w:lineRule="atLeast"/>
        <w:rPr>
          <w:rFonts w:ascii="Consolas" w:eastAsia="Times New Roman" w:hAnsi="Consolas" w:cs="Times New Roman"/>
          <w:color w:val="008000"/>
          <w:sz w:val="21"/>
          <w:szCs w:val="21"/>
        </w:rPr>
      </w:pPr>
    </w:p>
    <w:p w:rsidR="00266652" w:rsidRDefault="00266652" w:rsidP="00282EC4">
      <w:pPr>
        <w:shd w:val="clear" w:color="auto" w:fill="FFFFFF"/>
        <w:spacing w:after="0" w:line="285" w:lineRule="atLeast"/>
        <w:rPr>
          <w:b/>
        </w:rPr>
      </w:pPr>
      <w:r w:rsidRPr="00266652">
        <w:rPr>
          <w:b/>
        </w:rPr>
        <w:t xml:space="preserve">Variables </w:t>
      </w:r>
      <w:r w:rsidR="003643EC">
        <w:rPr>
          <w:b/>
        </w:rPr>
        <w:t xml:space="preserve">Definition and Assignment </w:t>
      </w:r>
      <w:r w:rsidRPr="00266652">
        <w:rPr>
          <w:b/>
        </w:rPr>
        <w:t>in Java</w:t>
      </w:r>
    </w:p>
    <w:p w:rsidR="00266652" w:rsidRDefault="00266652" w:rsidP="00282EC4">
      <w:pPr>
        <w:shd w:val="clear" w:color="auto" w:fill="FFFFFF"/>
        <w:spacing w:after="0" w:line="285" w:lineRule="atLeast"/>
      </w:pPr>
      <w:r>
        <w:br/>
      </w:r>
      <w:r w:rsidRPr="00266652">
        <w:t>In Java, variable definition and assignment are essential for storing and manipulating data within a program</w:t>
      </w:r>
      <w:r w:rsidR="003643EC">
        <w:t>.</w:t>
      </w:r>
    </w:p>
    <w:p w:rsidR="000C485E" w:rsidRPr="000C485E" w:rsidRDefault="000C485E" w:rsidP="00282EC4">
      <w:pPr>
        <w:shd w:val="clear" w:color="auto" w:fill="FFFFFF"/>
        <w:spacing w:after="0" w:line="285" w:lineRule="atLeast"/>
        <w:rPr>
          <w:b/>
        </w:rPr>
      </w:pPr>
      <w:r w:rsidRPr="000C485E">
        <w:rPr>
          <w:b/>
        </w:rPr>
        <w:lastRenderedPageBreak/>
        <w:t>Defining Variables:</w:t>
      </w:r>
    </w:p>
    <w:p w:rsidR="000C485E" w:rsidRDefault="000C485E" w:rsidP="00282EC4">
      <w:pPr>
        <w:shd w:val="clear" w:color="auto" w:fill="FFFFFF"/>
        <w:spacing w:after="0" w:line="285" w:lineRule="atLeast"/>
      </w:pPr>
      <w:r>
        <w:t>Syntax:</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r w:rsidRPr="000C485E">
        <w:rPr>
          <w:rFonts w:ascii="Consolas" w:eastAsia="Times New Roman" w:hAnsi="Consolas" w:cs="Times New Roman"/>
          <w:color w:val="267F99"/>
          <w:sz w:val="21"/>
          <w:szCs w:val="21"/>
        </w:rPr>
        <w:t>data_type</w:t>
      </w:r>
      <w:proofErr w:type="spell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variable_name</w:t>
      </w:r>
      <w:proofErr w:type="spellEnd"/>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example</w:t>
      </w:r>
      <w:proofErr w:type="gramEnd"/>
      <w:r>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485E">
        <w:rPr>
          <w:rFonts w:ascii="Consolas" w:eastAsia="Times New Roman" w:hAnsi="Consolas" w:cs="Times New Roman"/>
          <w:color w:val="267F99"/>
          <w:sz w:val="21"/>
          <w:szCs w:val="21"/>
        </w:rPr>
        <w:t>int</w:t>
      </w:r>
      <w:proofErr w:type="spellEnd"/>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myNumber</w:t>
      </w:r>
      <w:proofErr w:type="spellEnd"/>
      <w:r w:rsidRPr="000C485E">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sidRPr="000C485E">
        <w:rPr>
          <w:rFonts w:ascii="Consolas" w:eastAsia="Times New Roman" w:hAnsi="Consolas" w:cs="Times New Roman"/>
          <w:color w:val="267F99"/>
          <w:sz w:val="21"/>
          <w:szCs w:val="21"/>
        </w:rPr>
        <w:t>double</w:t>
      </w:r>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myDouble</w:t>
      </w:r>
      <w:proofErr w:type="spellEnd"/>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r w:rsidRPr="000C485E">
        <w:rPr>
          <w:rFonts w:ascii="Consolas" w:eastAsia="Times New Roman" w:hAnsi="Consolas" w:cs="Times New Roman"/>
          <w:color w:val="267F99"/>
          <w:sz w:val="21"/>
          <w:szCs w:val="21"/>
        </w:rPr>
        <w:t>String</w:t>
      </w:r>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myString</w:t>
      </w:r>
      <w:proofErr w:type="spellEnd"/>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
    <w:p w:rsidR="000C485E" w:rsidRDefault="000C485E" w:rsidP="000C485E">
      <w:pPr>
        <w:shd w:val="clear" w:color="auto" w:fill="FFFFFF"/>
        <w:spacing w:after="0" w:line="285" w:lineRule="atLeast"/>
        <w:rPr>
          <w:b/>
        </w:rPr>
      </w:pPr>
      <w:r w:rsidRPr="000C485E">
        <w:rPr>
          <w:b/>
        </w:rPr>
        <w:t>Assigning Variables:</w:t>
      </w:r>
    </w:p>
    <w:p w:rsidR="000C485E" w:rsidRDefault="000C485E" w:rsidP="000C485E">
      <w:pPr>
        <w:shd w:val="clear" w:color="auto" w:fill="FFFFFF"/>
        <w:spacing w:after="0" w:line="285" w:lineRule="atLeast"/>
        <w:rPr>
          <w:b/>
        </w:rPr>
      </w:pPr>
      <w:r>
        <w:rPr>
          <w:b/>
        </w:rPr>
        <w:t>Syntax:</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485E">
        <w:rPr>
          <w:rFonts w:ascii="Consolas" w:eastAsia="Times New Roman" w:hAnsi="Consolas" w:cs="Times New Roman"/>
          <w:color w:val="267F99"/>
          <w:sz w:val="21"/>
          <w:szCs w:val="21"/>
        </w:rPr>
        <w:t>datatype</w:t>
      </w:r>
      <w:proofErr w:type="spellEnd"/>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variable_name</w:t>
      </w:r>
      <w:proofErr w:type="spellEnd"/>
      <w:r w:rsidRPr="000C485E">
        <w:rPr>
          <w:rFonts w:ascii="Consolas" w:eastAsia="Times New Roman" w:hAnsi="Consolas" w:cs="Times New Roman"/>
          <w:color w:val="000000"/>
          <w:sz w:val="21"/>
          <w:szCs w:val="21"/>
        </w:rPr>
        <w:t xml:space="preserve"> = value;</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example</w:t>
      </w:r>
      <w:proofErr w:type="gramEnd"/>
      <w:r>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0C485E">
        <w:rPr>
          <w:rFonts w:ascii="Consolas" w:eastAsia="Times New Roman" w:hAnsi="Consolas" w:cs="Times New Roman"/>
          <w:color w:val="267F99"/>
          <w:sz w:val="21"/>
          <w:szCs w:val="21"/>
        </w:rPr>
        <w:t>int</w:t>
      </w:r>
      <w:proofErr w:type="spellEnd"/>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myNumber</w:t>
      </w:r>
      <w:proofErr w:type="spellEnd"/>
      <w:r w:rsidRPr="000C485E">
        <w:rPr>
          <w:rFonts w:ascii="Consolas" w:eastAsia="Times New Roman" w:hAnsi="Consolas" w:cs="Times New Roman"/>
          <w:color w:val="000000"/>
          <w:sz w:val="21"/>
          <w:szCs w:val="21"/>
        </w:rPr>
        <w:t xml:space="preserve"> = </w:t>
      </w:r>
      <w:r w:rsidRPr="000C485E">
        <w:rPr>
          <w:rFonts w:ascii="Consolas" w:eastAsia="Times New Roman" w:hAnsi="Consolas" w:cs="Times New Roman"/>
          <w:color w:val="098658"/>
          <w:sz w:val="21"/>
          <w:szCs w:val="21"/>
        </w:rPr>
        <w:t>42</w:t>
      </w:r>
      <w:r w:rsidRPr="000C485E">
        <w:rPr>
          <w:rFonts w:ascii="Consolas" w:eastAsia="Times New Roman" w:hAnsi="Consolas" w:cs="Times New Roman"/>
          <w:color w:val="000000"/>
          <w:sz w:val="21"/>
          <w:szCs w:val="21"/>
        </w:rPr>
        <w:t>;</w:t>
      </w:r>
    </w:p>
    <w:p w:rsidR="000C485E" w:rsidRPr="000C485E" w:rsidRDefault="000C485E" w:rsidP="000C485E">
      <w:pPr>
        <w:shd w:val="clear" w:color="auto" w:fill="FFFFFF"/>
        <w:spacing w:after="0" w:line="285" w:lineRule="atLeast"/>
        <w:rPr>
          <w:rFonts w:ascii="Consolas" w:eastAsia="Times New Roman" w:hAnsi="Consolas" w:cs="Times New Roman"/>
          <w:color w:val="000000"/>
          <w:sz w:val="21"/>
          <w:szCs w:val="21"/>
        </w:rPr>
      </w:pPr>
      <w:proofErr w:type="gramStart"/>
      <w:r w:rsidRPr="000C485E">
        <w:rPr>
          <w:rFonts w:ascii="Consolas" w:eastAsia="Times New Roman" w:hAnsi="Consolas" w:cs="Times New Roman"/>
          <w:color w:val="267F99"/>
          <w:sz w:val="21"/>
          <w:szCs w:val="21"/>
        </w:rPr>
        <w:t>double</w:t>
      </w:r>
      <w:proofErr w:type="gramEnd"/>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myDouble</w:t>
      </w:r>
      <w:proofErr w:type="spellEnd"/>
      <w:r w:rsidRPr="000C485E">
        <w:rPr>
          <w:rFonts w:ascii="Consolas" w:eastAsia="Times New Roman" w:hAnsi="Consolas" w:cs="Times New Roman"/>
          <w:color w:val="000000"/>
          <w:sz w:val="21"/>
          <w:szCs w:val="21"/>
        </w:rPr>
        <w:t xml:space="preserve"> = </w:t>
      </w:r>
      <w:r w:rsidRPr="000C485E">
        <w:rPr>
          <w:rFonts w:ascii="Consolas" w:eastAsia="Times New Roman" w:hAnsi="Consolas" w:cs="Times New Roman"/>
          <w:color w:val="098658"/>
          <w:sz w:val="21"/>
          <w:szCs w:val="21"/>
        </w:rPr>
        <w:t>3.14</w:t>
      </w:r>
      <w:r w:rsidRPr="000C485E">
        <w:rPr>
          <w:rFonts w:ascii="Consolas" w:eastAsia="Times New Roman" w:hAnsi="Consolas" w:cs="Times New Roman"/>
          <w:color w:val="000000"/>
          <w:sz w:val="21"/>
          <w:szCs w:val="21"/>
        </w:rPr>
        <w:t>;</w:t>
      </w: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r w:rsidRPr="000C485E">
        <w:rPr>
          <w:rFonts w:ascii="Consolas" w:eastAsia="Times New Roman" w:hAnsi="Consolas" w:cs="Times New Roman"/>
          <w:color w:val="267F99"/>
          <w:sz w:val="21"/>
          <w:szCs w:val="21"/>
        </w:rPr>
        <w:t>String</w:t>
      </w:r>
      <w:r w:rsidRPr="000C485E">
        <w:rPr>
          <w:rFonts w:ascii="Consolas" w:eastAsia="Times New Roman" w:hAnsi="Consolas" w:cs="Times New Roman"/>
          <w:color w:val="000000"/>
          <w:sz w:val="21"/>
          <w:szCs w:val="21"/>
        </w:rPr>
        <w:t xml:space="preserve"> </w:t>
      </w:r>
      <w:proofErr w:type="spellStart"/>
      <w:r w:rsidRPr="000C485E">
        <w:rPr>
          <w:rFonts w:ascii="Consolas" w:eastAsia="Times New Roman" w:hAnsi="Consolas" w:cs="Times New Roman"/>
          <w:color w:val="001080"/>
          <w:sz w:val="21"/>
          <w:szCs w:val="21"/>
        </w:rPr>
        <w:t>myString</w:t>
      </w:r>
      <w:proofErr w:type="spellEnd"/>
      <w:r w:rsidRPr="000C485E">
        <w:rPr>
          <w:rFonts w:ascii="Consolas" w:eastAsia="Times New Roman" w:hAnsi="Consolas" w:cs="Times New Roman"/>
          <w:color w:val="000000"/>
          <w:sz w:val="21"/>
          <w:szCs w:val="21"/>
        </w:rPr>
        <w:t xml:space="preserve"> = </w:t>
      </w:r>
      <w:r w:rsidRPr="000C485E">
        <w:rPr>
          <w:rFonts w:ascii="Consolas" w:eastAsia="Times New Roman" w:hAnsi="Consolas" w:cs="Times New Roman"/>
          <w:color w:val="A31515"/>
          <w:sz w:val="21"/>
          <w:szCs w:val="21"/>
        </w:rPr>
        <w:t>"Hello, Java!</w:t>
      </w:r>
      <w:proofErr w:type="gramStart"/>
      <w:r w:rsidRPr="000C485E">
        <w:rPr>
          <w:rFonts w:ascii="Consolas" w:eastAsia="Times New Roman" w:hAnsi="Consolas" w:cs="Times New Roman"/>
          <w:color w:val="A31515"/>
          <w:sz w:val="21"/>
          <w:szCs w:val="21"/>
        </w:rPr>
        <w:t>"</w:t>
      </w:r>
      <w:r w:rsidRPr="000C485E">
        <w:rPr>
          <w:rFonts w:ascii="Consolas" w:eastAsia="Times New Roman" w:hAnsi="Consolas" w:cs="Times New Roman"/>
          <w:color w:val="000000"/>
          <w:sz w:val="21"/>
          <w:szCs w:val="21"/>
        </w:rPr>
        <w:t>;</w:t>
      </w:r>
      <w:proofErr w:type="gramEnd"/>
    </w:p>
    <w:p w:rsidR="000C1FE0" w:rsidRDefault="000C1FE0" w:rsidP="000C485E">
      <w:pPr>
        <w:shd w:val="clear" w:color="auto" w:fill="FFFFFF"/>
        <w:spacing w:after="0" w:line="285" w:lineRule="atLeast"/>
        <w:rPr>
          <w:rFonts w:ascii="Consolas" w:eastAsia="Times New Roman" w:hAnsi="Consolas" w:cs="Times New Roman"/>
          <w:color w:val="000000"/>
          <w:sz w:val="21"/>
          <w:szCs w:val="21"/>
        </w:rPr>
      </w:pPr>
    </w:p>
    <w:p w:rsidR="000C1FE0" w:rsidRDefault="000C1FE0" w:rsidP="000C485E">
      <w:pPr>
        <w:shd w:val="clear" w:color="auto" w:fill="FFFFFF"/>
        <w:spacing w:after="0" w:line="285" w:lineRule="atLeast"/>
        <w:rPr>
          <w:rFonts w:ascii="Consolas" w:eastAsia="Times New Roman" w:hAnsi="Consolas" w:cs="Times New Roman"/>
          <w:color w:val="000000"/>
          <w:sz w:val="21"/>
          <w:szCs w:val="21"/>
        </w:rPr>
      </w:pPr>
    </w:p>
    <w:p w:rsidR="000C1FE0" w:rsidRDefault="000C1FE0" w:rsidP="000C485E">
      <w:pPr>
        <w:shd w:val="clear" w:color="auto" w:fill="FFFFFF"/>
        <w:spacing w:after="0" w:line="285" w:lineRule="atLeast"/>
        <w:rPr>
          <w:b/>
        </w:rPr>
      </w:pPr>
      <w:r w:rsidRPr="000C1FE0">
        <w:rPr>
          <w:b/>
        </w:rPr>
        <w:t>Array of Primitive data types:</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spellStart"/>
      <w:proofErr w:type="gramStart"/>
      <w:r w:rsidRPr="000464D3">
        <w:rPr>
          <w:rFonts w:ascii="Consolas" w:eastAsia="Times New Roman" w:hAnsi="Consolas" w:cs="Times New Roman"/>
          <w:color w:val="267F99"/>
          <w:sz w:val="21"/>
          <w:szCs w:val="21"/>
        </w:rPr>
        <w:t>int</w:t>
      </w:r>
      <w:proofErr w:type="spellEnd"/>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intArray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267F99"/>
          <w:sz w:val="21"/>
          <w:szCs w:val="21"/>
        </w:rPr>
        <w:t>int</w:t>
      </w:r>
      <w:proofErr w:type="spellEnd"/>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5</w:t>
      </w:r>
      <w:r w:rsidRPr="000464D3">
        <w:rPr>
          <w:rFonts w:ascii="Consolas" w:eastAsia="Times New Roman" w:hAnsi="Consolas" w:cs="Times New Roman"/>
          <w:color w:val="000000"/>
          <w:sz w:val="21"/>
          <w:szCs w:val="21"/>
        </w:rPr>
        <w:t xml:space="preserve">];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double</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doubleArray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double</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3</w:t>
      </w:r>
      <w:r w:rsidRPr="000464D3">
        <w:rPr>
          <w:rFonts w:ascii="Consolas" w:eastAsia="Times New Roman" w:hAnsi="Consolas" w:cs="Times New Roman"/>
          <w:color w:val="000000"/>
          <w:sz w:val="21"/>
          <w:szCs w:val="21"/>
        </w:rPr>
        <w:t>];</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spellStart"/>
      <w:proofErr w:type="gramStart"/>
      <w:r w:rsidRPr="000464D3">
        <w:rPr>
          <w:rFonts w:ascii="Consolas" w:eastAsia="Times New Roman" w:hAnsi="Consolas" w:cs="Times New Roman"/>
          <w:color w:val="267F99"/>
          <w:sz w:val="21"/>
          <w:szCs w:val="21"/>
        </w:rPr>
        <w:t>boolean</w:t>
      </w:r>
      <w:proofErr w:type="spellEnd"/>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booleanArray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267F99"/>
          <w:sz w:val="21"/>
          <w:szCs w:val="21"/>
        </w:rPr>
        <w:t>boolean</w:t>
      </w:r>
      <w:proofErr w:type="spellEnd"/>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4</w:t>
      </w:r>
      <w:r w:rsidRPr="000464D3">
        <w:rPr>
          <w:rFonts w:ascii="Consolas" w:eastAsia="Times New Roman" w:hAnsi="Consolas" w:cs="Times New Roman"/>
          <w:color w:val="000000"/>
          <w:sz w:val="21"/>
          <w:szCs w:val="21"/>
        </w:rPr>
        <w:t>];</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char</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charArray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char</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6</w:t>
      </w:r>
      <w:r w:rsidRPr="000464D3">
        <w:rPr>
          <w:rFonts w:ascii="Consolas" w:eastAsia="Times New Roman" w:hAnsi="Consolas" w:cs="Times New Roman"/>
          <w:color w:val="000000"/>
          <w:sz w:val="21"/>
          <w:szCs w:val="21"/>
        </w:rPr>
        <w:t>];</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byte</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byteArray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byte</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8</w:t>
      </w:r>
      <w:r w:rsidRPr="000464D3">
        <w:rPr>
          <w:rFonts w:ascii="Consolas" w:eastAsia="Times New Roman" w:hAnsi="Consolas" w:cs="Times New Roman"/>
          <w:color w:val="000000"/>
          <w:sz w:val="21"/>
          <w:szCs w:val="21"/>
        </w:rPr>
        <w:t>];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short</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shortArray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short</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10</w:t>
      </w:r>
      <w:r w:rsidRPr="000464D3">
        <w:rPr>
          <w:rFonts w:ascii="Consolas" w:eastAsia="Times New Roman" w:hAnsi="Consolas" w:cs="Times New Roman"/>
          <w:color w:val="000000"/>
          <w:sz w:val="21"/>
          <w:szCs w:val="21"/>
        </w:rPr>
        <w:t>];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long</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longArray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long</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7</w:t>
      </w:r>
      <w:r w:rsidRPr="000464D3">
        <w:rPr>
          <w:rFonts w:ascii="Consolas" w:eastAsia="Times New Roman" w:hAnsi="Consolas" w:cs="Times New Roman"/>
          <w:color w:val="000000"/>
          <w:sz w:val="21"/>
          <w:szCs w:val="21"/>
        </w:rPr>
        <w:t>];      </w:t>
      </w:r>
    </w:p>
    <w:p w:rsidR="000464D3" w:rsidRPr="000464D3" w:rsidRDefault="000464D3" w:rsidP="000464D3">
      <w:pPr>
        <w:shd w:val="clear" w:color="auto" w:fill="FFFFFF"/>
        <w:spacing w:after="0" w:line="285" w:lineRule="atLeast"/>
        <w:rPr>
          <w:rFonts w:ascii="Consolas" w:eastAsia="Times New Roman" w:hAnsi="Consolas" w:cs="Times New Roman"/>
          <w:color w:val="000000"/>
          <w:sz w:val="21"/>
          <w:szCs w:val="21"/>
        </w:rPr>
      </w:pPr>
      <w:r w:rsidRPr="000464D3">
        <w:rPr>
          <w:rFonts w:ascii="Consolas" w:eastAsia="Times New Roman" w:hAnsi="Consolas" w:cs="Times New Roman"/>
          <w:color w:val="000000"/>
          <w:sz w:val="21"/>
          <w:szCs w:val="21"/>
        </w:rPr>
        <w:t xml:space="preserve">        </w:t>
      </w:r>
      <w:proofErr w:type="gramStart"/>
      <w:r w:rsidRPr="000464D3">
        <w:rPr>
          <w:rFonts w:ascii="Consolas" w:eastAsia="Times New Roman" w:hAnsi="Consolas" w:cs="Times New Roman"/>
          <w:color w:val="267F99"/>
          <w:sz w:val="21"/>
          <w:szCs w:val="21"/>
        </w:rPr>
        <w:t>float</w:t>
      </w:r>
      <w:r w:rsidRPr="000464D3">
        <w:rPr>
          <w:rFonts w:ascii="Consolas" w:eastAsia="Times New Roman" w:hAnsi="Consolas" w:cs="Times New Roman"/>
          <w:color w:val="000000"/>
          <w:sz w:val="21"/>
          <w:szCs w:val="21"/>
        </w:rPr>
        <w:t>[</w:t>
      </w:r>
      <w:proofErr w:type="gramEnd"/>
      <w:r w:rsidRPr="000464D3">
        <w:rPr>
          <w:rFonts w:ascii="Consolas" w:eastAsia="Times New Roman" w:hAnsi="Consolas" w:cs="Times New Roman"/>
          <w:color w:val="000000"/>
          <w:sz w:val="21"/>
          <w:szCs w:val="21"/>
        </w:rPr>
        <w:t xml:space="preserve">] </w:t>
      </w:r>
      <w:proofErr w:type="spellStart"/>
      <w:r w:rsidRPr="000464D3">
        <w:rPr>
          <w:rFonts w:ascii="Consolas" w:eastAsia="Times New Roman" w:hAnsi="Consolas" w:cs="Times New Roman"/>
          <w:color w:val="001080"/>
          <w:sz w:val="21"/>
          <w:szCs w:val="21"/>
        </w:rPr>
        <w:t>floatArray</w:t>
      </w:r>
      <w:proofErr w:type="spellEnd"/>
      <w:r w:rsidRPr="000464D3">
        <w:rPr>
          <w:rFonts w:ascii="Consolas" w:eastAsia="Times New Roman" w:hAnsi="Consolas" w:cs="Times New Roman"/>
          <w:color w:val="000000"/>
          <w:sz w:val="21"/>
          <w:szCs w:val="21"/>
        </w:rPr>
        <w:t xml:space="preserve"> = </w:t>
      </w:r>
      <w:r w:rsidRPr="000464D3">
        <w:rPr>
          <w:rFonts w:ascii="Consolas" w:eastAsia="Times New Roman" w:hAnsi="Consolas" w:cs="Times New Roman"/>
          <w:color w:val="AF00DB"/>
          <w:sz w:val="21"/>
          <w:szCs w:val="21"/>
        </w:rPr>
        <w:t>new</w:t>
      </w:r>
      <w:r w:rsidRPr="000464D3">
        <w:rPr>
          <w:rFonts w:ascii="Consolas" w:eastAsia="Times New Roman" w:hAnsi="Consolas" w:cs="Times New Roman"/>
          <w:color w:val="000000"/>
          <w:sz w:val="21"/>
          <w:szCs w:val="21"/>
        </w:rPr>
        <w:t xml:space="preserve"> </w:t>
      </w:r>
      <w:r w:rsidRPr="000464D3">
        <w:rPr>
          <w:rFonts w:ascii="Consolas" w:eastAsia="Times New Roman" w:hAnsi="Consolas" w:cs="Times New Roman"/>
          <w:color w:val="267F99"/>
          <w:sz w:val="21"/>
          <w:szCs w:val="21"/>
        </w:rPr>
        <w:t>float</w:t>
      </w:r>
      <w:r w:rsidRPr="000464D3">
        <w:rPr>
          <w:rFonts w:ascii="Consolas" w:eastAsia="Times New Roman" w:hAnsi="Consolas" w:cs="Times New Roman"/>
          <w:color w:val="000000"/>
          <w:sz w:val="21"/>
          <w:szCs w:val="21"/>
        </w:rPr>
        <w:t>[</w:t>
      </w:r>
      <w:r w:rsidRPr="000464D3">
        <w:rPr>
          <w:rFonts w:ascii="Consolas" w:eastAsia="Times New Roman" w:hAnsi="Consolas" w:cs="Times New Roman"/>
          <w:color w:val="098658"/>
          <w:sz w:val="21"/>
          <w:szCs w:val="21"/>
        </w:rPr>
        <w:t>4</w:t>
      </w:r>
      <w:r w:rsidRPr="000464D3">
        <w:rPr>
          <w:rFonts w:ascii="Consolas" w:eastAsia="Times New Roman" w:hAnsi="Consolas" w:cs="Times New Roman"/>
          <w:color w:val="000000"/>
          <w:sz w:val="21"/>
          <w:szCs w:val="21"/>
        </w:rPr>
        <w:t>];  </w:t>
      </w:r>
    </w:p>
    <w:p w:rsidR="00302343" w:rsidRDefault="00302343" w:rsidP="000C485E">
      <w:pPr>
        <w:shd w:val="clear" w:color="auto" w:fill="FFFFFF"/>
        <w:spacing w:after="0" w:line="285" w:lineRule="atLeast"/>
        <w:rPr>
          <w:b/>
        </w:rPr>
      </w:pPr>
    </w:p>
    <w:p w:rsidR="000464D3" w:rsidRDefault="00302343" w:rsidP="000C485E">
      <w:pPr>
        <w:shd w:val="clear" w:color="auto" w:fill="FFFFFF"/>
        <w:spacing w:after="0" w:line="285" w:lineRule="atLeast"/>
        <w:rPr>
          <w:b/>
        </w:rPr>
      </w:pPr>
      <w:r>
        <w:rPr>
          <w:b/>
        </w:rPr>
        <w:t>Java Comment</w:t>
      </w:r>
    </w:p>
    <w:p w:rsidR="00302343" w:rsidRDefault="00302343" w:rsidP="000C485E">
      <w:pPr>
        <w:shd w:val="clear" w:color="auto" w:fill="FFFFFF"/>
        <w:spacing w:after="0" w:line="285" w:lineRule="atLeast"/>
      </w:pPr>
      <w:r w:rsidRPr="00302343">
        <w:t>The </w:t>
      </w:r>
      <w:hyperlink r:id="rId8" w:history="1">
        <w:r w:rsidRPr="00302343">
          <w:t>Java</w:t>
        </w:r>
      </w:hyperlink>
      <w:r w:rsidRPr="00302343">
        <w:t> comments are the statements in a program that are not executed by the compiler and interpreter.</w:t>
      </w:r>
    </w:p>
    <w:p w:rsidR="00302343" w:rsidRPr="00302343" w:rsidRDefault="00302343" w:rsidP="00302343">
      <w:pPr>
        <w:pStyle w:val="ListParagraph"/>
        <w:numPr>
          <w:ilvl w:val="0"/>
          <w:numId w:val="14"/>
        </w:numPr>
        <w:shd w:val="clear" w:color="auto" w:fill="FFFFFF"/>
        <w:spacing w:after="0" w:line="285" w:lineRule="atLeast"/>
      </w:pPr>
      <w:r w:rsidRPr="00302343">
        <w:t>Comments are used to make the program more readable by adding the details of the code.</w:t>
      </w:r>
    </w:p>
    <w:p w:rsidR="00302343" w:rsidRPr="00302343" w:rsidRDefault="00302343" w:rsidP="00302343">
      <w:pPr>
        <w:pStyle w:val="ListParagraph"/>
        <w:numPr>
          <w:ilvl w:val="0"/>
          <w:numId w:val="14"/>
        </w:numPr>
        <w:shd w:val="clear" w:color="auto" w:fill="FFFFFF"/>
        <w:spacing w:after="0" w:line="285" w:lineRule="atLeast"/>
      </w:pPr>
      <w:r w:rsidRPr="00302343">
        <w:t>It makes easy to maintain the code and to find the errors easily.</w:t>
      </w:r>
    </w:p>
    <w:p w:rsidR="00302343" w:rsidRPr="00302343" w:rsidRDefault="00302343" w:rsidP="00302343">
      <w:pPr>
        <w:pStyle w:val="ListParagraph"/>
        <w:numPr>
          <w:ilvl w:val="0"/>
          <w:numId w:val="14"/>
        </w:numPr>
        <w:shd w:val="clear" w:color="auto" w:fill="FFFFFF"/>
        <w:spacing w:after="0" w:line="285" w:lineRule="atLeast"/>
      </w:pPr>
      <w:r w:rsidRPr="00302343">
        <w:t>The comments can be used to provide information or explanation about the </w:t>
      </w:r>
      <w:hyperlink r:id="rId9" w:history="1">
        <w:r w:rsidRPr="00302343">
          <w:t>variable</w:t>
        </w:r>
      </w:hyperlink>
      <w:r w:rsidRPr="00302343">
        <w:t>, method, </w:t>
      </w:r>
      <w:hyperlink r:id="rId10" w:history="1">
        <w:r w:rsidRPr="00302343">
          <w:t>class</w:t>
        </w:r>
      </w:hyperlink>
      <w:r w:rsidRPr="00302343">
        <w:t>, or any statement.</w:t>
      </w:r>
    </w:p>
    <w:p w:rsidR="00302343" w:rsidRDefault="00302343" w:rsidP="00302343">
      <w:pPr>
        <w:pStyle w:val="ListParagraph"/>
        <w:numPr>
          <w:ilvl w:val="0"/>
          <w:numId w:val="14"/>
        </w:numPr>
        <w:shd w:val="clear" w:color="auto" w:fill="FFFFFF"/>
        <w:spacing w:after="0" w:line="285" w:lineRule="atLeast"/>
      </w:pPr>
      <w:r w:rsidRPr="00302343">
        <w:t>It can also be used to prevent the execution of program code while testing the alternative code.</w:t>
      </w:r>
    </w:p>
    <w:p w:rsidR="00B27FAF" w:rsidRDefault="00B27FAF" w:rsidP="00B27FAF">
      <w:pPr>
        <w:shd w:val="clear" w:color="auto" w:fill="FFFFFF"/>
        <w:spacing w:after="0" w:line="285" w:lineRule="atLeast"/>
      </w:pPr>
    </w:p>
    <w:p w:rsidR="00B27FAF" w:rsidRPr="00B27FAF" w:rsidRDefault="00B27FAF" w:rsidP="00B27FAF">
      <w:pPr>
        <w:shd w:val="clear" w:color="auto" w:fill="FFFFFF"/>
        <w:spacing w:after="0" w:line="285" w:lineRule="atLeast"/>
      </w:pPr>
      <w:r w:rsidRPr="00B27FAF">
        <w:t>There are three types of comments in Java.</w:t>
      </w:r>
    </w:p>
    <w:p w:rsidR="00B27FAF" w:rsidRPr="00B27FAF" w:rsidRDefault="00B27FAF" w:rsidP="00B27FAF">
      <w:pPr>
        <w:pStyle w:val="ListParagraph"/>
        <w:numPr>
          <w:ilvl w:val="0"/>
          <w:numId w:val="16"/>
        </w:numPr>
        <w:shd w:val="clear" w:color="auto" w:fill="FFFFFF"/>
        <w:spacing w:after="0" w:line="285" w:lineRule="atLeast"/>
      </w:pPr>
      <w:r w:rsidRPr="00B27FAF">
        <w:t>Single Line Comment</w:t>
      </w:r>
    </w:p>
    <w:p w:rsidR="00B27FAF" w:rsidRPr="00B27FAF" w:rsidRDefault="00B27FAF" w:rsidP="00B27FAF">
      <w:pPr>
        <w:pStyle w:val="ListParagraph"/>
        <w:numPr>
          <w:ilvl w:val="0"/>
          <w:numId w:val="16"/>
        </w:numPr>
        <w:shd w:val="clear" w:color="auto" w:fill="FFFFFF"/>
        <w:spacing w:after="0" w:line="285" w:lineRule="atLeast"/>
      </w:pPr>
      <w:r w:rsidRPr="00B27FAF">
        <w:t>Multi Line Comment</w:t>
      </w:r>
    </w:p>
    <w:p w:rsidR="00B27FAF" w:rsidRDefault="00B27FAF" w:rsidP="00B27FAF">
      <w:pPr>
        <w:pStyle w:val="ListParagraph"/>
        <w:numPr>
          <w:ilvl w:val="0"/>
          <w:numId w:val="16"/>
        </w:numPr>
        <w:shd w:val="clear" w:color="auto" w:fill="FFFFFF"/>
        <w:spacing w:after="0" w:line="285" w:lineRule="atLeast"/>
      </w:pPr>
      <w:r w:rsidRPr="00B27FAF">
        <w:t>Documentation Comment</w:t>
      </w:r>
    </w:p>
    <w:p w:rsidR="00C361F9" w:rsidRDefault="00C361F9" w:rsidP="00C361F9">
      <w:pPr>
        <w:shd w:val="clear" w:color="auto" w:fill="FFFFFF"/>
        <w:spacing w:before="100" w:beforeAutospacing="1" w:after="100" w:afterAutospacing="1" w:line="240" w:lineRule="auto"/>
      </w:pPr>
      <w:r w:rsidRPr="00C361F9">
        <w:rPr>
          <w:b/>
        </w:rPr>
        <w:t>Single Line Comment</w:t>
      </w:r>
      <w:proofErr w:type="gramStart"/>
      <w:r w:rsidRPr="00C361F9">
        <w:rPr>
          <w:b/>
        </w:rPr>
        <w:t>:</w:t>
      </w:r>
      <w:proofErr w:type="gramEnd"/>
      <w:r w:rsidRPr="00C361F9">
        <w:br/>
        <w:t>The single-line comment is used to comment only one line of the code. It is the widely used and easiest way of commenting the statements.</w:t>
      </w:r>
      <w:r>
        <w:br/>
      </w:r>
      <w:r w:rsidRPr="00C361F9">
        <w:t>Single line comments starts with two forward slashes (//). Any text in front of // is not executed by Java.</w:t>
      </w:r>
    </w:p>
    <w:p w:rsidR="006D4431" w:rsidRDefault="006D4431" w:rsidP="006D4431">
      <w:pPr>
        <w:shd w:val="clear" w:color="auto" w:fill="FFFFFF"/>
        <w:spacing w:line="285" w:lineRule="atLeast"/>
      </w:pPr>
      <w:r>
        <w:lastRenderedPageBreak/>
        <w:t>Example</w:t>
      </w:r>
      <w:proofErr w:type="gramStart"/>
      <w:r>
        <w:t>:</w:t>
      </w:r>
      <w:proofErr w:type="gramEnd"/>
      <w:r>
        <w:br/>
      </w:r>
      <w:r w:rsidRPr="006D4431">
        <w:rPr>
          <w:rFonts w:ascii="Consolas" w:eastAsia="Times New Roman" w:hAnsi="Consolas" w:cs="Times New Roman"/>
          <w:color w:val="008000"/>
          <w:sz w:val="21"/>
          <w:szCs w:val="21"/>
        </w:rPr>
        <w:t>//Single line comment</w:t>
      </w:r>
    </w:p>
    <w:p w:rsidR="00C361F9" w:rsidRDefault="00C361F9" w:rsidP="00C361F9">
      <w:pPr>
        <w:shd w:val="clear" w:color="auto" w:fill="FFFFFF"/>
        <w:spacing w:before="100" w:beforeAutospacing="1" w:after="100" w:afterAutospacing="1" w:line="240" w:lineRule="auto"/>
      </w:pPr>
      <w:r w:rsidRPr="00C361F9">
        <w:rPr>
          <w:b/>
        </w:rPr>
        <w:t>Multi Line Comment</w:t>
      </w:r>
      <w:proofErr w:type="gramStart"/>
      <w:r w:rsidRPr="00C361F9">
        <w:rPr>
          <w:b/>
        </w:rPr>
        <w:t>:</w:t>
      </w:r>
      <w:proofErr w:type="gramEnd"/>
      <w:r>
        <w:rPr>
          <w:b/>
        </w:rPr>
        <w:br/>
      </w:r>
      <w:r w:rsidRPr="00C361F9">
        <w:t>The multi-line comment is used to comment multiple lines of code. It can be used to explain a complex code snippet or to comment multiple lines of code at a time (as it will be difficult to use single-line comments there).</w:t>
      </w:r>
      <w:r>
        <w:br/>
      </w:r>
      <w:r w:rsidRPr="00C361F9">
        <w:t>Multi-line comments are placed between /* and */. Any text between /* and */ is not executed by Java.</w:t>
      </w:r>
    </w:p>
    <w:p w:rsidR="006D4431" w:rsidRDefault="006D4431" w:rsidP="00C361F9">
      <w:pPr>
        <w:shd w:val="clear" w:color="auto" w:fill="FFFFFF"/>
        <w:spacing w:before="100" w:beforeAutospacing="1" w:after="100" w:afterAutospacing="1" w:line="240" w:lineRule="auto"/>
      </w:pPr>
      <w:r>
        <w:t>Example:</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r w:rsidRPr="006D4431">
        <w:rPr>
          <w:rFonts w:ascii="Consolas" w:eastAsia="Times New Roman" w:hAnsi="Consolas" w:cs="Times New Roman"/>
          <w:color w:val="008000"/>
          <w:sz w:val="21"/>
          <w:szCs w:val="21"/>
        </w:rPr>
        <w:t>/*  </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r w:rsidRPr="006D4431">
        <w:rPr>
          <w:rFonts w:ascii="Consolas" w:eastAsia="Times New Roman" w:hAnsi="Consolas" w:cs="Times New Roman"/>
          <w:color w:val="008000"/>
          <w:sz w:val="21"/>
          <w:szCs w:val="21"/>
        </w:rPr>
        <w:t xml:space="preserve">This is multi line   </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proofErr w:type="gramStart"/>
      <w:r w:rsidRPr="006D4431">
        <w:rPr>
          <w:rFonts w:ascii="Consolas" w:eastAsia="Times New Roman" w:hAnsi="Consolas" w:cs="Times New Roman"/>
          <w:color w:val="008000"/>
          <w:sz w:val="21"/>
          <w:szCs w:val="21"/>
        </w:rPr>
        <w:t>comment</w:t>
      </w:r>
      <w:proofErr w:type="gramEnd"/>
      <w:r w:rsidRPr="006D4431">
        <w:rPr>
          <w:rFonts w:ascii="Consolas" w:eastAsia="Times New Roman" w:hAnsi="Consolas" w:cs="Times New Roman"/>
          <w:color w:val="008000"/>
          <w:sz w:val="21"/>
          <w:szCs w:val="21"/>
        </w:rPr>
        <w:t xml:space="preserve">  </w:t>
      </w:r>
    </w:p>
    <w:p w:rsidR="006D4431" w:rsidRPr="006D4431" w:rsidRDefault="006D4431" w:rsidP="006D4431">
      <w:pPr>
        <w:shd w:val="clear" w:color="auto" w:fill="FFFFFF"/>
        <w:spacing w:after="0" w:line="285" w:lineRule="atLeast"/>
        <w:rPr>
          <w:rFonts w:ascii="Consolas" w:eastAsia="Times New Roman" w:hAnsi="Consolas" w:cs="Times New Roman"/>
          <w:color w:val="000000"/>
          <w:sz w:val="21"/>
          <w:szCs w:val="21"/>
        </w:rPr>
      </w:pPr>
      <w:r w:rsidRPr="006D4431">
        <w:rPr>
          <w:rFonts w:ascii="Consolas" w:eastAsia="Times New Roman" w:hAnsi="Consolas" w:cs="Times New Roman"/>
          <w:color w:val="008000"/>
          <w:sz w:val="21"/>
          <w:szCs w:val="21"/>
        </w:rPr>
        <w:t>*/</w:t>
      </w:r>
      <w:r w:rsidRPr="006D4431">
        <w:rPr>
          <w:rFonts w:ascii="Consolas" w:eastAsia="Times New Roman" w:hAnsi="Consolas" w:cs="Times New Roman"/>
          <w:color w:val="000000"/>
          <w:sz w:val="21"/>
          <w:szCs w:val="21"/>
        </w:rPr>
        <w:t xml:space="preserve"> </w:t>
      </w:r>
    </w:p>
    <w:p w:rsidR="0045448A" w:rsidRDefault="00FB5A71" w:rsidP="00C361F9">
      <w:pPr>
        <w:shd w:val="clear" w:color="auto" w:fill="FFFFFF"/>
        <w:spacing w:before="100" w:beforeAutospacing="1" w:after="100" w:afterAutospacing="1" w:line="240" w:lineRule="auto"/>
      </w:pPr>
      <w:r w:rsidRPr="00FB5A71">
        <w:rPr>
          <w:b/>
        </w:rPr>
        <w:t>Documentation Comment</w:t>
      </w:r>
      <w:proofErr w:type="gramStart"/>
      <w:r w:rsidRPr="00FB5A71">
        <w:rPr>
          <w:b/>
        </w:rPr>
        <w:t>:</w:t>
      </w:r>
      <w:proofErr w:type="gramEnd"/>
      <w:r w:rsidR="0045448A">
        <w:rPr>
          <w:b/>
        </w:rPr>
        <w:br/>
      </w:r>
      <w:r w:rsidR="0045448A" w:rsidRPr="0045448A">
        <w:t>Documentation comments are usually used to write large programs for a project or software application as it helps to create documentation API.</w:t>
      </w:r>
      <w:r w:rsidR="0045448A" w:rsidRPr="0045448A">
        <w:rPr>
          <w:b/>
        </w:rPr>
        <w:t> </w:t>
      </w:r>
      <w:r w:rsidR="0045448A">
        <w:rPr>
          <w:b/>
        </w:rPr>
        <w:br/>
      </w:r>
      <w:r w:rsidR="0045448A">
        <w:t>W</w:t>
      </w:r>
      <w:r w:rsidR="0045448A" w:rsidRPr="0045448A">
        <w:t>e need to use the </w:t>
      </w:r>
      <w:proofErr w:type="spellStart"/>
      <w:r w:rsidR="0045448A" w:rsidRPr="0045448A">
        <w:rPr>
          <w:b/>
        </w:rPr>
        <w:fldChar w:fldCharType="begin"/>
      </w:r>
      <w:r w:rsidR="0045448A" w:rsidRPr="0045448A">
        <w:rPr>
          <w:b/>
        </w:rPr>
        <w:instrText xml:space="preserve"> HYPERLINK "https://www.javatpoint.com/creating-api-document" </w:instrText>
      </w:r>
      <w:r w:rsidR="0045448A" w:rsidRPr="0045448A">
        <w:rPr>
          <w:b/>
        </w:rPr>
        <w:fldChar w:fldCharType="separate"/>
      </w:r>
      <w:r w:rsidR="0045448A" w:rsidRPr="0045448A">
        <w:rPr>
          <w:b/>
          <w:bCs/>
        </w:rPr>
        <w:t>javadoc</w:t>
      </w:r>
      <w:proofErr w:type="spellEnd"/>
      <w:r w:rsidR="0045448A" w:rsidRPr="0045448A">
        <w:rPr>
          <w:b/>
          <w:bCs/>
        </w:rPr>
        <w:t xml:space="preserve"> tool</w:t>
      </w:r>
      <w:r w:rsidR="0045448A" w:rsidRPr="0045448A">
        <w:rPr>
          <w:b/>
        </w:rPr>
        <w:fldChar w:fldCharType="end"/>
      </w:r>
      <w:r w:rsidR="0045448A" w:rsidRPr="0045448A">
        <w:t>. The documentation comments are placed between /** and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*We can use various tags to depict the parameter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*or heading or author name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*We can also use HTML tags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 xml:space="preserve">* </w:t>
      </w:r>
    </w:p>
    <w:p w:rsidR="0045448A" w:rsidRPr="0045448A" w:rsidRDefault="0045448A" w:rsidP="0045448A">
      <w:pPr>
        <w:shd w:val="clear" w:color="auto" w:fill="FFFFFF"/>
        <w:spacing w:after="0" w:line="285" w:lineRule="atLeast"/>
        <w:rPr>
          <w:rFonts w:ascii="Consolas" w:eastAsia="Times New Roman" w:hAnsi="Consolas" w:cs="Times New Roman"/>
          <w:color w:val="000000"/>
          <w:sz w:val="21"/>
          <w:szCs w:val="21"/>
        </w:rPr>
      </w:pPr>
      <w:r w:rsidRPr="0045448A">
        <w:rPr>
          <w:rFonts w:ascii="Consolas" w:eastAsia="Times New Roman" w:hAnsi="Consolas" w:cs="Times New Roman"/>
          <w:color w:val="008000"/>
          <w:sz w:val="21"/>
          <w:szCs w:val="21"/>
        </w:rPr>
        <w:t>*</w:t>
      </w:r>
      <w:r w:rsidR="00901AC6">
        <w:rPr>
          <w:rFonts w:ascii="Consolas" w:eastAsia="Times New Roman" w:hAnsi="Consolas" w:cs="Times New Roman"/>
          <w:color w:val="008000"/>
          <w:sz w:val="21"/>
          <w:szCs w:val="21"/>
        </w:rPr>
        <w:t>/</w:t>
      </w:r>
    </w:p>
    <w:p w:rsidR="0045448A" w:rsidRPr="00BB59BF" w:rsidRDefault="00BB59BF" w:rsidP="00C361F9">
      <w:pPr>
        <w:shd w:val="clear" w:color="auto" w:fill="FFFFFF"/>
        <w:spacing w:before="100" w:beforeAutospacing="1" w:after="100" w:afterAutospacing="1" w:line="240" w:lineRule="auto"/>
        <w:rPr>
          <w:b/>
        </w:rPr>
      </w:pPr>
      <w:r w:rsidRPr="00BB59BF">
        <w:rPr>
          <w:b/>
        </w:rPr>
        <w:t>Garbage Collection in java:</w:t>
      </w:r>
    </w:p>
    <w:p w:rsidR="00BB59BF" w:rsidRDefault="00BB59BF" w:rsidP="00C361F9">
      <w:pPr>
        <w:shd w:val="clear" w:color="auto" w:fill="FFFFFF"/>
        <w:spacing w:before="100" w:beforeAutospacing="1" w:after="100" w:afterAutospacing="1" w:line="240" w:lineRule="auto"/>
      </w:pPr>
      <w:r w:rsidRPr="00BB59BF">
        <w:t xml:space="preserve">Garbage collection in Java is the process by which Java programs perform </w:t>
      </w:r>
      <w:r w:rsidRPr="00E4262B">
        <w:rPr>
          <w:b/>
        </w:rPr>
        <w:t>automatic memory management</w:t>
      </w:r>
      <w:r w:rsidRPr="00BB59BF">
        <w:t xml:space="preserve">. Java programs </w:t>
      </w:r>
      <w:r w:rsidRPr="00E4262B">
        <w:rPr>
          <w:b/>
        </w:rPr>
        <w:t xml:space="preserve">compile to </w:t>
      </w:r>
      <w:proofErr w:type="spellStart"/>
      <w:r w:rsidRPr="00E4262B">
        <w:rPr>
          <w:b/>
        </w:rPr>
        <w:t>bytecode</w:t>
      </w:r>
      <w:proofErr w:type="spellEnd"/>
      <w:r w:rsidRPr="00BB59BF">
        <w:t xml:space="preserve"> that can be run on a </w:t>
      </w:r>
      <w:r w:rsidRPr="00E4262B">
        <w:rPr>
          <w:b/>
        </w:rPr>
        <w:t xml:space="preserve">Java Virtual </w:t>
      </w:r>
      <w:proofErr w:type="gramStart"/>
      <w:r w:rsidRPr="00E4262B">
        <w:rPr>
          <w:b/>
        </w:rPr>
        <w:t>Machine</w:t>
      </w:r>
      <w:r w:rsidRPr="00BB59BF">
        <w:t>,</w:t>
      </w:r>
      <w:proofErr w:type="gramEnd"/>
      <w:r w:rsidRPr="00BB59BF">
        <w:t xml:space="preserve"> or JVM for short. When Java programs run on the JVM, </w:t>
      </w:r>
      <w:r w:rsidRPr="00E4262B">
        <w:rPr>
          <w:b/>
        </w:rPr>
        <w:t>objects are created on the heap</w:t>
      </w:r>
      <w:r w:rsidRPr="00BB59BF">
        <w:t xml:space="preserve">, which is a portion of </w:t>
      </w:r>
      <w:r w:rsidRPr="00E4262B">
        <w:rPr>
          <w:b/>
        </w:rPr>
        <w:t>memory dedicated</w:t>
      </w:r>
      <w:r w:rsidRPr="00BB59BF">
        <w:t xml:space="preserve"> to the program. Eventually, </w:t>
      </w:r>
      <w:r w:rsidRPr="00E4262B">
        <w:rPr>
          <w:b/>
        </w:rPr>
        <w:t>some objects will no longer be needed</w:t>
      </w:r>
      <w:r w:rsidRPr="00BB59BF">
        <w:t xml:space="preserve">. The garbage collector finds these unused objects and deletes them to </w:t>
      </w:r>
      <w:r w:rsidRPr="00E4262B">
        <w:rPr>
          <w:b/>
        </w:rPr>
        <w:t>free up memory</w:t>
      </w:r>
      <w:r w:rsidRPr="00BB59BF">
        <w:t>.</w:t>
      </w:r>
    </w:p>
    <w:p w:rsidR="00566504" w:rsidRDefault="00566504" w:rsidP="00C361F9">
      <w:pPr>
        <w:shd w:val="clear" w:color="auto" w:fill="FFFFFF"/>
        <w:spacing w:before="100" w:beforeAutospacing="1" w:after="100" w:afterAutospacing="1" w:line="240" w:lineRule="auto"/>
      </w:pPr>
      <w:r>
        <w:t>I</w:t>
      </w:r>
      <w:r w:rsidRPr="00566504">
        <w:t>n C/C++, a programmer is responsible for both the creation and destruction of objects. Usually, programmer neglects the destruction of useless objects. Due to this negligence, at a certain point, sufficient memory may not be available to create new objects, and the entire program will terminate abnormally, causing </w:t>
      </w:r>
      <w:proofErr w:type="spellStart"/>
      <w:r w:rsidRPr="00566504">
        <w:rPr>
          <w:b/>
        </w:rPr>
        <w:t>OutOfMemoryErrors</w:t>
      </w:r>
      <w:proofErr w:type="spellEnd"/>
      <w:r w:rsidRPr="00566504">
        <w:t>.</w:t>
      </w:r>
    </w:p>
    <w:p w:rsidR="00566504" w:rsidRDefault="00566504" w:rsidP="00C361F9">
      <w:pPr>
        <w:shd w:val="clear" w:color="auto" w:fill="FFFFFF"/>
        <w:spacing w:before="100" w:beforeAutospacing="1" w:after="100" w:afterAutospacing="1" w:line="240" w:lineRule="auto"/>
        <w:rPr>
          <w:b/>
          <w:bCs/>
        </w:rPr>
      </w:pPr>
      <w:r w:rsidRPr="00566504">
        <w:t>But in Java, the programmer need not care for all those objects which are no longer in use. Garbage collector destroys these objects. The main objective of Garbage Collector is to free heap memory by destroying </w:t>
      </w:r>
      <w:r w:rsidRPr="00566504">
        <w:rPr>
          <w:b/>
          <w:bCs/>
        </w:rPr>
        <w:t>unreachable objects</w:t>
      </w:r>
    </w:p>
    <w:p w:rsidR="00746ADD" w:rsidRDefault="00746ADD" w:rsidP="00C361F9">
      <w:pPr>
        <w:shd w:val="clear" w:color="auto" w:fill="FFFFFF"/>
        <w:spacing w:before="100" w:beforeAutospacing="1" w:after="100" w:afterAutospacing="1" w:line="240" w:lineRule="auto"/>
        <w:rPr>
          <w:b/>
          <w:bCs/>
        </w:rPr>
      </w:pPr>
      <w:r>
        <w:rPr>
          <w:b/>
          <w:bCs/>
        </w:rPr>
        <w:t>Advantages of Garbage Collection:</w:t>
      </w:r>
    </w:p>
    <w:p w:rsidR="00746ADD" w:rsidRPr="00746ADD" w:rsidRDefault="00746ADD" w:rsidP="00746ADD">
      <w:pPr>
        <w:pStyle w:val="ListParagraph"/>
        <w:numPr>
          <w:ilvl w:val="0"/>
          <w:numId w:val="18"/>
        </w:numPr>
        <w:shd w:val="clear" w:color="auto" w:fill="FFFFFF"/>
        <w:spacing w:before="100" w:beforeAutospacing="1" w:after="100" w:afterAutospacing="1" w:line="240" w:lineRule="auto"/>
      </w:pPr>
      <w:r w:rsidRPr="00746ADD">
        <w:lastRenderedPageBreak/>
        <w:t>It makes java memory efficient because garbage collector removes the unreferenced objects from heap memory.</w:t>
      </w:r>
    </w:p>
    <w:p w:rsidR="00746ADD" w:rsidRDefault="00746ADD" w:rsidP="00746ADD">
      <w:pPr>
        <w:pStyle w:val="ListParagraph"/>
        <w:numPr>
          <w:ilvl w:val="0"/>
          <w:numId w:val="18"/>
        </w:numPr>
        <w:shd w:val="clear" w:color="auto" w:fill="FFFFFF"/>
        <w:spacing w:before="100" w:beforeAutospacing="1" w:after="100" w:afterAutospacing="1" w:line="240" w:lineRule="auto"/>
      </w:pPr>
      <w:r w:rsidRPr="00746ADD">
        <w:t xml:space="preserve">It is automatically done by the garbage </w:t>
      </w:r>
      <w:proofErr w:type="gramStart"/>
      <w:r w:rsidRPr="00746ADD">
        <w:t>collector(</w:t>
      </w:r>
      <w:proofErr w:type="gramEnd"/>
      <w:r w:rsidRPr="00746ADD">
        <w:t>a part of JVM) so we don't need to make extra efforts.</w:t>
      </w:r>
    </w:p>
    <w:p w:rsidR="0064679C" w:rsidRPr="0064679C" w:rsidRDefault="0064679C" w:rsidP="0064679C">
      <w:pPr>
        <w:shd w:val="clear" w:color="auto" w:fill="FFFFFF"/>
        <w:spacing w:before="100" w:beforeAutospacing="1" w:after="100" w:afterAutospacing="1" w:line="240" w:lineRule="auto"/>
        <w:rPr>
          <w:b/>
        </w:rPr>
      </w:pPr>
      <w:r w:rsidRPr="0064679C">
        <w:rPr>
          <w:b/>
        </w:rPr>
        <w:t>Operators in Java:</w:t>
      </w:r>
    </w:p>
    <w:p w:rsidR="0064679C" w:rsidRDefault="0064679C" w:rsidP="0064679C">
      <w:pPr>
        <w:shd w:val="clear" w:color="auto" w:fill="FFFFFF"/>
        <w:spacing w:before="100" w:beforeAutospacing="1" w:after="100" w:afterAutospacing="1" w:line="240" w:lineRule="auto"/>
      </w:pPr>
      <w:r>
        <w:t xml:space="preserve">An operator, in java, it is a special symbolic performing specific </w:t>
      </w:r>
      <w:proofErr w:type="gramStart"/>
      <w:r>
        <w:t>operations</w:t>
      </w:r>
      <w:proofErr w:type="gramEnd"/>
      <w:r>
        <w:t xml:space="preserve"> on one, two or three operands and the returning a result.</w:t>
      </w:r>
    </w:p>
    <w:p w:rsidR="0070004A" w:rsidRDefault="0070004A" w:rsidP="0070004A">
      <w:pPr>
        <w:shd w:val="clear" w:color="auto" w:fill="FFFFFF"/>
        <w:spacing w:before="100" w:beforeAutospacing="1" w:after="100" w:afterAutospacing="1" w:line="240" w:lineRule="auto"/>
      </w:pPr>
      <w:r w:rsidRPr="0070004A">
        <w:rPr>
          <w:b/>
        </w:rPr>
        <w:t>The Arithmetic Operator</w:t>
      </w:r>
      <w:r>
        <w:rPr>
          <w:b/>
        </w:rPr>
        <w:br/>
      </w:r>
      <w:r w:rsidRPr="0070004A">
        <w:t>Arithmetic operators are used in mathematical expressions in the same way that they are used in algebra. The following table lists the arithmetic operators −</w:t>
      </w:r>
      <w:r>
        <w:br/>
      </w:r>
      <w:r w:rsidRPr="0070004A">
        <w:t xml:space="preserve">Assume integer variable A holds 10 and variable B holds 20, then </w:t>
      </w:r>
      <w:r>
        <w:t>–</w:t>
      </w:r>
    </w:p>
    <w:tbl>
      <w:tblPr>
        <w:tblStyle w:val="TableGrid"/>
        <w:tblW w:w="9198" w:type="dxa"/>
        <w:tblLook w:val="04A0" w:firstRow="1" w:lastRow="0" w:firstColumn="1" w:lastColumn="0" w:noHBand="0" w:noVBand="1"/>
      </w:tblPr>
      <w:tblGrid>
        <w:gridCol w:w="2987"/>
        <w:gridCol w:w="4321"/>
        <w:gridCol w:w="1890"/>
      </w:tblGrid>
      <w:tr w:rsidR="0070004A" w:rsidRPr="0070004A" w:rsidTr="0070004A">
        <w:tc>
          <w:tcPr>
            <w:tcW w:w="0" w:type="auto"/>
            <w:hideMark/>
          </w:tcPr>
          <w:p w:rsidR="0070004A" w:rsidRPr="0070004A" w:rsidRDefault="0070004A" w:rsidP="0070004A">
            <w:pPr>
              <w:spacing w:before="100" w:beforeAutospacing="1" w:after="100" w:afterAutospacing="1"/>
            </w:pPr>
            <w:r w:rsidRPr="0070004A">
              <w:t>Operator</w:t>
            </w:r>
          </w:p>
        </w:tc>
        <w:tc>
          <w:tcPr>
            <w:tcW w:w="4321" w:type="dxa"/>
            <w:hideMark/>
          </w:tcPr>
          <w:p w:rsidR="0070004A" w:rsidRPr="0070004A" w:rsidRDefault="0070004A" w:rsidP="0070004A">
            <w:pPr>
              <w:spacing w:before="100" w:beforeAutospacing="1" w:after="100" w:afterAutospacing="1"/>
            </w:pPr>
            <w:r w:rsidRPr="0070004A">
              <w:t>Description</w:t>
            </w:r>
          </w:p>
        </w:tc>
        <w:tc>
          <w:tcPr>
            <w:tcW w:w="1890" w:type="dxa"/>
            <w:hideMark/>
          </w:tcPr>
          <w:p w:rsidR="0070004A" w:rsidRPr="0070004A" w:rsidRDefault="0070004A" w:rsidP="0070004A">
            <w:pPr>
              <w:spacing w:before="100" w:beforeAutospacing="1" w:after="100" w:afterAutospacing="1"/>
            </w:pPr>
            <w:r w:rsidRPr="0070004A">
              <w:t>Example</w:t>
            </w:r>
          </w:p>
        </w:tc>
      </w:tr>
      <w:tr w:rsidR="0070004A" w:rsidRPr="0070004A" w:rsidTr="0070004A">
        <w:tc>
          <w:tcPr>
            <w:tcW w:w="2987" w:type="dxa"/>
            <w:hideMark/>
          </w:tcPr>
          <w:p w:rsidR="0070004A" w:rsidRPr="0070004A" w:rsidRDefault="0070004A" w:rsidP="0070004A">
            <w:pPr>
              <w:spacing w:before="100" w:beforeAutospacing="1" w:after="100" w:afterAutospacing="1"/>
            </w:pPr>
            <w:r w:rsidRPr="0070004A">
              <w:t>+ (Addition)</w:t>
            </w:r>
          </w:p>
        </w:tc>
        <w:tc>
          <w:tcPr>
            <w:tcW w:w="4321" w:type="dxa"/>
            <w:hideMark/>
          </w:tcPr>
          <w:p w:rsidR="0070004A" w:rsidRPr="0070004A" w:rsidRDefault="0070004A" w:rsidP="0070004A">
            <w:pPr>
              <w:spacing w:before="100" w:beforeAutospacing="1" w:after="100" w:afterAutospacing="1"/>
            </w:pPr>
            <w:r w:rsidRPr="0070004A">
              <w:t>Adds values on either side of the operator.</w:t>
            </w:r>
          </w:p>
        </w:tc>
        <w:tc>
          <w:tcPr>
            <w:tcW w:w="1890" w:type="dxa"/>
            <w:hideMark/>
          </w:tcPr>
          <w:p w:rsidR="0070004A" w:rsidRPr="0070004A" w:rsidRDefault="0070004A" w:rsidP="0070004A">
            <w:pPr>
              <w:spacing w:before="100" w:beforeAutospacing="1" w:after="100" w:afterAutospacing="1"/>
            </w:pPr>
            <w:r w:rsidRPr="0070004A">
              <w:t>A + B will give 30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(Subtraction)</w:t>
            </w:r>
          </w:p>
        </w:tc>
        <w:tc>
          <w:tcPr>
            <w:tcW w:w="4321" w:type="dxa"/>
            <w:hideMark/>
          </w:tcPr>
          <w:p w:rsidR="0070004A" w:rsidRPr="0070004A" w:rsidRDefault="0070004A" w:rsidP="0070004A">
            <w:pPr>
              <w:spacing w:before="100" w:beforeAutospacing="1" w:after="100" w:afterAutospacing="1"/>
            </w:pPr>
            <w:r w:rsidRPr="0070004A">
              <w:t>Subtracts right-hand operand from left-hand operand.</w:t>
            </w:r>
          </w:p>
        </w:tc>
        <w:tc>
          <w:tcPr>
            <w:tcW w:w="1890" w:type="dxa"/>
            <w:hideMark/>
          </w:tcPr>
          <w:p w:rsidR="0070004A" w:rsidRPr="0070004A" w:rsidRDefault="0070004A" w:rsidP="0070004A">
            <w:pPr>
              <w:spacing w:before="100" w:beforeAutospacing="1" w:after="100" w:afterAutospacing="1"/>
            </w:pPr>
            <w:r w:rsidRPr="0070004A">
              <w:t>A - B will give -10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(Multiplication)</w:t>
            </w:r>
          </w:p>
        </w:tc>
        <w:tc>
          <w:tcPr>
            <w:tcW w:w="4321" w:type="dxa"/>
            <w:hideMark/>
          </w:tcPr>
          <w:p w:rsidR="0070004A" w:rsidRPr="0070004A" w:rsidRDefault="0070004A" w:rsidP="0070004A">
            <w:pPr>
              <w:spacing w:before="100" w:beforeAutospacing="1" w:after="100" w:afterAutospacing="1"/>
            </w:pPr>
            <w:r w:rsidRPr="0070004A">
              <w:t>Multiplies values on either side of the operator.</w:t>
            </w:r>
          </w:p>
        </w:tc>
        <w:tc>
          <w:tcPr>
            <w:tcW w:w="1890" w:type="dxa"/>
            <w:hideMark/>
          </w:tcPr>
          <w:p w:rsidR="0070004A" w:rsidRPr="0070004A" w:rsidRDefault="0070004A" w:rsidP="0070004A">
            <w:pPr>
              <w:spacing w:before="100" w:beforeAutospacing="1" w:after="100" w:afterAutospacing="1"/>
            </w:pPr>
            <w:r w:rsidRPr="0070004A">
              <w:t>A * B will give 200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(Division)</w:t>
            </w:r>
          </w:p>
        </w:tc>
        <w:tc>
          <w:tcPr>
            <w:tcW w:w="4321" w:type="dxa"/>
            <w:hideMark/>
          </w:tcPr>
          <w:p w:rsidR="0070004A" w:rsidRPr="0070004A" w:rsidRDefault="0070004A" w:rsidP="0070004A">
            <w:pPr>
              <w:spacing w:before="100" w:beforeAutospacing="1" w:after="100" w:afterAutospacing="1"/>
            </w:pPr>
            <w:r w:rsidRPr="0070004A">
              <w:t>Divides left-hand operand by right-hand operand.</w:t>
            </w:r>
          </w:p>
        </w:tc>
        <w:tc>
          <w:tcPr>
            <w:tcW w:w="1890" w:type="dxa"/>
            <w:hideMark/>
          </w:tcPr>
          <w:p w:rsidR="0070004A" w:rsidRPr="0070004A" w:rsidRDefault="0070004A" w:rsidP="0070004A">
            <w:pPr>
              <w:spacing w:before="100" w:beforeAutospacing="1" w:after="100" w:afterAutospacing="1"/>
            </w:pPr>
            <w:r w:rsidRPr="0070004A">
              <w:t>B / A will give 2</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(Modulus)</w:t>
            </w:r>
          </w:p>
        </w:tc>
        <w:tc>
          <w:tcPr>
            <w:tcW w:w="4321" w:type="dxa"/>
            <w:hideMark/>
          </w:tcPr>
          <w:p w:rsidR="0070004A" w:rsidRPr="0070004A" w:rsidRDefault="0070004A" w:rsidP="0070004A">
            <w:pPr>
              <w:spacing w:before="100" w:beforeAutospacing="1" w:after="100" w:afterAutospacing="1"/>
            </w:pPr>
            <w:r w:rsidRPr="0070004A">
              <w:t>Divides left-hand operand by right-hand operand and returns remainder.</w:t>
            </w:r>
          </w:p>
        </w:tc>
        <w:tc>
          <w:tcPr>
            <w:tcW w:w="1890" w:type="dxa"/>
            <w:hideMark/>
          </w:tcPr>
          <w:p w:rsidR="0070004A" w:rsidRPr="0070004A" w:rsidRDefault="0070004A" w:rsidP="0070004A">
            <w:pPr>
              <w:spacing w:before="100" w:beforeAutospacing="1" w:after="100" w:afterAutospacing="1"/>
            </w:pPr>
            <w:r w:rsidRPr="0070004A">
              <w:t>B % A will give 0</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(Increment)</w:t>
            </w:r>
          </w:p>
        </w:tc>
        <w:tc>
          <w:tcPr>
            <w:tcW w:w="4321" w:type="dxa"/>
            <w:hideMark/>
          </w:tcPr>
          <w:p w:rsidR="0070004A" w:rsidRPr="0070004A" w:rsidRDefault="0070004A" w:rsidP="0070004A">
            <w:pPr>
              <w:spacing w:before="100" w:beforeAutospacing="1" w:after="100" w:afterAutospacing="1"/>
            </w:pPr>
            <w:r w:rsidRPr="0070004A">
              <w:t>Increases the value of operand by 1.</w:t>
            </w:r>
          </w:p>
        </w:tc>
        <w:tc>
          <w:tcPr>
            <w:tcW w:w="1890" w:type="dxa"/>
            <w:hideMark/>
          </w:tcPr>
          <w:p w:rsidR="0070004A" w:rsidRPr="0070004A" w:rsidRDefault="0070004A" w:rsidP="0070004A">
            <w:pPr>
              <w:spacing w:before="100" w:beforeAutospacing="1" w:after="100" w:afterAutospacing="1"/>
            </w:pPr>
            <w:r w:rsidRPr="0070004A">
              <w:t>B++ gives 21</w:t>
            </w:r>
          </w:p>
        </w:tc>
      </w:tr>
      <w:tr w:rsidR="0070004A" w:rsidRPr="0070004A" w:rsidTr="0070004A">
        <w:tc>
          <w:tcPr>
            <w:tcW w:w="0" w:type="auto"/>
            <w:hideMark/>
          </w:tcPr>
          <w:p w:rsidR="0070004A" w:rsidRPr="0070004A" w:rsidRDefault="0070004A" w:rsidP="0070004A">
            <w:pPr>
              <w:spacing w:before="100" w:beforeAutospacing="1" w:after="100" w:afterAutospacing="1"/>
            </w:pPr>
            <w:r w:rsidRPr="0070004A">
              <w:t>-- (Decrement)</w:t>
            </w:r>
          </w:p>
        </w:tc>
        <w:tc>
          <w:tcPr>
            <w:tcW w:w="4321" w:type="dxa"/>
            <w:hideMark/>
          </w:tcPr>
          <w:p w:rsidR="0070004A" w:rsidRPr="0070004A" w:rsidRDefault="0070004A" w:rsidP="0070004A">
            <w:pPr>
              <w:spacing w:before="100" w:beforeAutospacing="1" w:after="100" w:afterAutospacing="1"/>
            </w:pPr>
            <w:r w:rsidRPr="0070004A">
              <w:t>Decreases the value of operand by 1.</w:t>
            </w:r>
          </w:p>
        </w:tc>
        <w:tc>
          <w:tcPr>
            <w:tcW w:w="1890" w:type="dxa"/>
            <w:hideMark/>
          </w:tcPr>
          <w:p w:rsidR="0070004A" w:rsidRPr="0070004A" w:rsidRDefault="0070004A" w:rsidP="0070004A">
            <w:pPr>
              <w:spacing w:before="100" w:beforeAutospacing="1" w:after="100" w:afterAutospacing="1"/>
            </w:pPr>
            <w:r w:rsidRPr="0070004A">
              <w:t>B-- gives 19</w:t>
            </w:r>
          </w:p>
        </w:tc>
      </w:tr>
    </w:tbl>
    <w:p w:rsidR="00663F94" w:rsidRDefault="00663F94" w:rsidP="0070004A">
      <w:pPr>
        <w:spacing w:before="100" w:beforeAutospacing="1" w:after="100" w:afterAutospacing="1" w:line="240" w:lineRule="auto"/>
        <w:rPr>
          <w:b/>
        </w:rPr>
      </w:pPr>
      <w:r>
        <w:rPr>
          <w:b/>
        </w:rPr>
        <w:t>Example:</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proofErr w:type="gramStart"/>
      <w:r w:rsidRPr="00ED307D">
        <w:rPr>
          <w:rFonts w:ascii="Consolas" w:eastAsia="Times New Roman" w:hAnsi="Consolas" w:cs="Times New Roman"/>
          <w:color w:val="0000FF"/>
          <w:sz w:val="21"/>
          <w:szCs w:val="21"/>
        </w:rPr>
        <w:t>public</w:t>
      </w:r>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00FF"/>
          <w:sz w:val="21"/>
          <w:szCs w:val="21"/>
        </w:rPr>
        <w:t>class</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267F99"/>
          <w:sz w:val="21"/>
          <w:szCs w:val="21"/>
        </w:rPr>
        <w:t>App</w:t>
      </w:r>
      <w:r w:rsidRPr="00ED307D">
        <w:rPr>
          <w:rFonts w:ascii="Consolas" w:eastAsia="Times New Roman" w:hAnsi="Consolas" w:cs="Times New Roman"/>
          <w:color w:val="000000"/>
          <w:sz w:val="21"/>
          <w:szCs w:val="21"/>
        </w:rPr>
        <w:t xml:space="preserve">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gramStart"/>
      <w:r w:rsidRPr="00ED307D">
        <w:rPr>
          <w:rFonts w:ascii="Consolas" w:eastAsia="Times New Roman" w:hAnsi="Consolas" w:cs="Times New Roman"/>
          <w:color w:val="0000FF"/>
          <w:sz w:val="21"/>
          <w:szCs w:val="21"/>
        </w:rPr>
        <w:t>public</w:t>
      </w:r>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00FF"/>
          <w:sz w:val="21"/>
          <w:szCs w:val="21"/>
        </w:rPr>
        <w:t>static</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267F99"/>
          <w:sz w:val="21"/>
          <w:szCs w:val="21"/>
        </w:rPr>
        <w:t>void</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795E26"/>
          <w:sz w:val="21"/>
          <w:szCs w:val="21"/>
        </w:rPr>
        <w:t>main</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267F99"/>
          <w:sz w:val="21"/>
          <w:szCs w:val="21"/>
        </w:rPr>
        <w:t>String</w:t>
      </w:r>
      <w:r w:rsidRPr="00ED307D">
        <w:rPr>
          <w:rFonts w:ascii="Consolas" w:eastAsia="Times New Roman" w:hAnsi="Consolas" w:cs="Times New Roman"/>
          <w:color w:val="000000"/>
          <w:sz w:val="21"/>
          <w:szCs w:val="21"/>
        </w:rPr>
        <w:t xml:space="preserve">[] </w:t>
      </w:r>
      <w:proofErr w:type="spellStart"/>
      <w:r w:rsidRPr="00ED307D">
        <w:rPr>
          <w:rFonts w:ascii="Consolas" w:eastAsia="Times New Roman" w:hAnsi="Consolas" w:cs="Times New Roman"/>
          <w:color w:val="001080"/>
          <w:sz w:val="21"/>
          <w:szCs w:val="21"/>
        </w:rPr>
        <w:t>args</w:t>
      </w:r>
      <w:proofErr w:type="spell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00FF"/>
          <w:sz w:val="21"/>
          <w:szCs w:val="21"/>
        </w:rPr>
        <w:t>throws</w:t>
      </w:r>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267F99"/>
          <w:sz w:val="21"/>
          <w:szCs w:val="21"/>
        </w:rPr>
        <w:t>Exception</w:t>
      </w:r>
      <w:r w:rsidRPr="00ED307D">
        <w:rPr>
          <w:rFonts w:ascii="Consolas" w:eastAsia="Times New Roman" w:hAnsi="Consolas" w:cs="Times New Roman"/>
          <w:color w:val="000000"/>
          <w:sz w:val="21"/>
          <w:szCs w:val="21"/>
        </w:rPr>
        <w:t xml:space="preserve">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int</w:t>
      </w:r>
      <w:proofErr w:type="spellEnd"/>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98658"/>
          <w:sz w:val="21"/>
          <w:szCs w:val="21"/>
        </w:rPr>
        <w:t>10</w:t>
      </w:r>
      <w:r w:rsidRPr="00ED307D">
        <w:rPr>
          <w:rFonts w:ascii="Consolas" w:eastAsia="Times New Roman" w:hAnsi="Consolas" w:cs="Times New Roman"/>
          <w:color w:val="000000"/>
          <w:sz w:val="21"/>
          <w:szCs w:val="21"/>
        </w:rPr>
        <w:t>;</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int</w:t>
      </w:r>
      <w:proofErr w:type="spellEnd"/>
      <w:proofErr w:type="gramEnd"/>
      <w:r w:rsidRPr="00ED307D">
        <w:rPr>
          <w:rFonts w:ascii="Consolas" w:eastAsia="Times New Roman" w:hAnsi="Consolas" w:cs="Times New Roman"/>
          <w:color w:val="000000"/>
          <w:sz w:val="21"/>
          <w:szCs w:val="21"/>
        </w:rPr>
        <w:t xml:space="preserve">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98658"/>
          <w:sz w:val="21"/>
          <w:szCs w:val="21"/>
        </w:rPr>
        <w:t>20</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"a + 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"a - 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"a * 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a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a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a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a</w:t>
      </w:r>
      <w:r w:rsidRPr="00ED307D">
        <w:rPr>
          <w:rFonts w:ascii="Consolas" w:eastAsia="Times New Roman" w:hAnsi="Consolas" w:cs="Times New Roman"/>
          <w:color w:val="000000"/>
          <w:sz w:val="21"/>
          <w:szCs w:val="21"/>
        </w:rPr>
        <w:t xml:space="preserve">) );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xml:space="preserve">        </w:t>
      </w:r>
      <w:proofErr w:type="spellStart"/>
      <w:proofErr w:type="gramStart"/>
      <w:r w:rsidRPr="00ED307D">
        <w:rPr>
          <w:rFonts w:ascii="Consolas" w:eastAsia="Times New Roman" w:hAnsi="Consolas" w:cs="Times New Roman"/>
          <w:color w:val="267F99"/>
          <w:sz w:val="21"/>
          <w:szCs w:val="21"/>
        </w:rPr>
        <w:t>System</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0070C1"/>
          <w:sz w:val="21"/>
          <w:szCs w:val="21"/>
        </w:rPr>
        <w:t>out</w:t>
      </w:r>
      <w:r w:rsidRPr="00ED307D">
        <w:rPr>
          <w:rFonts w:ascii="Consolas" w:eastAsia="Times New Roman" w:hAnsi="Consolas" w:cs="Times New Roman"/>
          <w:color w:val="000000"/>
          <w:sz w:val="21"/>
          <w:szCs w:val="21"/>
        </w:rPr>
        <w:t>.</w:t>
      </w:r>
      <w:r w:rsidRPr="00ED307D">
        <w:rPr>
          <w:rFonts w:ascii="Consolas" w:eastAsia="Times New Roman" w:hAnsi="Consolas" w:cs="Times New Roman"/>
          <w:color w:val="795E26"/>
          <w:sz w:val="21"/>
          <w:szCs w:val="21"/>
        </w:rPr>
        <w:t>println</w:t>
      </w:r>
      <w:proofErr w:type="spellEnd"/>
      <w:r w:rsidRPr="00ED307D">
        <w:rPr>
          <w:rFonts w:ascii="Consolas" w:eastAsia="Times New Roman" w:hAnsi="Consolas" w:cs="Times New Roman"/>
          <w:color w:val="000000"/>
          <w:sz w:val="21"/>
          <w:szCs w:val="21"/>
        </w:rPr>
        <w:t>(</w:t>
      </w:r>
      <w:proofErr w:type="gramEnd"/>
      <w:r w:rsidRPr="00ED307D">
        <w:rPr>
          <w:rFonts w:ascii="Consolas" w:eastAsia="Times New Roman" w:hAnsi="Consolas" w:cs="Times New Roman"/>
          <w:color w:val="A31515"/>
          <w:sz w:val="21"/>
          <w:szCs w:val="21"/>
        </w:rPr>
        <w:t>"b--   = "</w:t>
      </w:r>
      <w:r w:rsidRPr="00ED307D">
        <w:rPr>
          <w:rFonts w:ascii="Consolas" w:eastAsia="Times New Roman" w:hAnsi="Consolas" w:cs="Times New Roman"/>
          <w:color w:val="000000"/>
          <w:sz w:val="21"/>
          <w:szCs w:val="21"/>
        </w:rPr>
        <w:t xml:space="preserve"> + (--</w:t>
      </w:r>
      <w:r w:rsidRPr="00ED307D">
        <w:rPr>
          <w:rFonts w:ascii="Consolas" w:eastAsia="Times New Roman" w:hAnsi="Consolas" w:cs="Times New Roman"/>
          <w:color w:val="001080"/>
          <w:sz w:val="21"/>
          <w:szCs w:val="21"/>
        </w:rPr>
        <w:t>b</w:t>
      </w: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    }</w:t>
      </w:r>
    </w:p>
    <w:p w:rsidR="00ED307D" w:rsidRPr="00ED307D" w:rsidRDefault="00ED307D" w:rsidP="00ED307D">
      <w:pPr>
        <w:shd w:val="clear" w:color="auto" w:fill="FFFFFF"/>
        <w:spacing w:after="0" w:line="285" w:lineRule="atLeast"/>
        <w:rPr>
          <w:rFonts w:ascii="Consolas" w:eastAsia="Times New Roman" w:hAnsi="Consolas" w:cs="Times New Roman"/>
          <w:color w:val="000000"/>
          <w:sz w:val="21"/>
          <w:szCs w:val="21"/>
        </w:rPr>
      </w:pPr>
      <w:r w:rsidRPr="00ED307D">
        <w:rPr>
          <w:rFonts w:ascii="Consolas" w:eastAsia="Times New Roman" w:hAnsi="Consolas" w:cs="Times New Roman"/>
          <w:color w:val="000000"/>
          <w:sz w:val="21"/>
          <w:szCs w:val="21"/>
        </w:rPr>
        <w:t>}</w:t>
      </w:r>
    </w:p>
    <w:p w:rsidR="003C14A1" w:rsidRPr="003C14A1" w:rsidRDefault="003C14A1" w:rsidP="003C14A1">
      <w:pPr>
        <w:shd w:val="clear" w:color="auto" w:fill="FFFFFF"/>
        <w:spacing w:after="0" w:line="285" w:lineRule="atLeast"/>
        <w:rPr>
          <w:rFonts w:ascii="Consolas" w:eastAsia="Times New Roman" w:hAnsi="Consolas" w:cs="Times New Roman"/>
          <w:color w:val="000000"/>
          <w:sz w:val="21"/>
          <w:szCs w:val="21"/>
        </w:rPr>
      </w:pPr>
    </w:p>
    <w:p w:rsidR="00663F94" w:rsidRDefault="00663F94" w:rsidP="00663F9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Output:</w:t>
      </w:r>
    </w:p>
    <w:p w:rsidR="00745251" w:rsidRDefault="00745251" w:rsidP="00745251">
      <w:pPr>
        <w:spacing w:before="100" w:beforeAutospacing="1" w:after="100" w:afterAutospacing="1" w:line="240" w:lineRule="auto"/>
        <w:rPr>
          <w:rFonts w:ascii="Consolas" w:eastAsia="Times New Roman" w:hAnsi="Consolas" w:cs="Times New Roman"/>
          <w:color w:val="000000"/>
          <w:sz w:val="21"/>
          <w:szCs w:val="21"/>
        </w:rPr>
      </w:pPr>
      <w:r w:rsidRPr="00745251">
        <w:rPr>
          <w:rFonts w:ascii="Consolas" w:eastAsia="Times New Roman" w:hAnsi="Consolas" w:cs="Times New Roman"/>
          <w:color w:val="000000"/>
          <w:sz w:val="21"/>
          <w:szCs w:val="21"/>
        </w:rPr>
        <w:t>a + b = 30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a - b = -10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a * b = 200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a = 2</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a = 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a = 0</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21</w:t>
      </w:r>
      <w:r>
        <w:rPr>
          <w:rFonts w:ascii="Consolas" w:eastAsia="Times New Roman" w:hAnsi="Consolas" w:cs="Times New Roman"/>
          <w:color w:val="000000"/>
          <w:sz w:val="21"/>
          <w:szCs w:val="21"/>
        </w:rPr>
        <w:br/>
      </w:r>
      <w:r w:rsidRPr="00745251">
        <w:rPr>
          <w:rFonts w:ascii="Consolas" w:eastAsia="Times New Roman" w:hAnsi="Consolas" w:cs="Times New Roman"/>
          <w:color w:val="000000"/>
          <w:sz w:val="21"/>
          <w:szCs w:val="21"/>
        </w:rPr>
        <w:t>b--   = 20</w:t>
      </w:r>
      <w:r w:rsidR="0028586B">
        <w:rPr>
          <w:rFonts w:ascii="Consolas" w:eastAsia="Times New Roman" w:hAnsi="Consolas" w:cs="Times New Roman"/>
          <w:color w:val="000000"/>
          <w:sz w:val="21"/>
          <w:szCs w:val="21"/>
        </w:rPr>
        <w:t xml:space="preserve">  </w:t>
      </w:r>
    </w:p>
    <w:p w:rsidR="0070004A" w:rsidRDefault="0070004A" w:rsidP="00745251">
      <w:pPr>
        <w:spacing w:before="100" w:beforeAutospacing="1" w:after="100" w:afterAutospacing="1" w:line="240" w:lineRule="auto"/>
      </w:pPr>
      <w:r w:rsidRPr="0070004A">
        <w:rPr>
          <w:b/>
        </w:rPr>
        <w:t>The Relational Operators</w:t>
      </w:r>
      <w:r>
        <w:rPr>
          <w:b/>
        </w:rPr>
        <w:br/>
      </w:r>
      <w:r w:rsidRPr="0070004A">
        <w:t>There are following relational operators supported by Java language.</w:t>
      </w:r>
      <w:r>
        <w:br/>
      </w:r>
      <w:r w:rsidRPr="0070004A">
        <w:t xml:space="preserve">Assume variable A holds 10 and variable B holds 20, then </w:t>
      </w:r>
      <w:r w:rsidR="00FF4A48">
        <w:t>–</w:t>
      </w:r>
    </w:p>
    <w:tbl>
      <w:tblPr>
        <w:tblStyle w:val="TableGrid"/>
        <w:tblW w:w="9378" w:type="dxa"/>
        <w:tblLook w:val="04A0" w:firstRow="1" w:lastRow="0" w:firstColumn="1" w:lastColumn="0" w:noHBand="0" w:noVBand="1"/>
      </w:tblPr>
      <w:tblGrid>
        <w:gridCol w:w="2268"/>
        <w:gridCol w:w="5021"/>
        <w:gridCol w:w="2089"/>
      </w:tblGrid>
      <w:tr w:rsidR="00E8759D" w:rsidRPr="00FF4A48" w:rsidTr="00E8759D">
        <w:tc>
          <w:tcPr>
            <w:tcW w:w="2268" w:type="dxa"/>
            <w:hideMark/>
          </w:tcPr>
          <w:p w:rsidR="00FF4A48" w:rsidRPr="00FF4A48" w:rsidRDefault="00FF4A48" w:rsidP="00FF4A48">
            <w:pPr>
              <w:spacing w:before="100" w:beforeAutospacing="1" w:after="100" w:afterAutospacing="1"/>
            </w:pPr>
            <w:r w:rsidRPr="00FF4A48">
              <w:t>Operator</w:t>
            </w:r>
          </w:p>
        </w:tc>
        <w:tc>
          <w:tcPr>
            <w:tcW w:w="5021" w:type="dxa"/>
            <w:hideMark/>
          </w:tcPr>
          <w:p w:rsidR="00FF4A48" w:rsidRPr="00FF4A48" w:rsidRDefault="00FF4A48" w:rsidP="00FF4A48">
            <w:pPr>
              <w:spacing w:before="100" w:beforeAutospacing="1" w:after="100" w:afterAutospacing="1"/>
            </w:pPr>
            <w:r w:rsidRPr="00FF4A48">
              <w:t>Description</w:t>
            </w:r>
          </w:p>
        </w:tc>
        <w:tc>
          <w:tcPr>
            <w:tcW w:w="2089" w:type="dxa"/>
            <w:hideMark/>
          </w:tcPr>
          <w:p w:rsidR="00FF4A48" w:rsidRPr="00FF4A48" w:rsidRDefault="00FF4A48" w:rsidP="00FF4A48">
            <w:pPr>
              <w:spacing w:before="100" w:beforeAutospacing="1" w:after="100" w:afterAutospacing="1"/>
            </w:pPr>
            <w:r w:rsidRPr="00FF4A48">
              <w:t>Example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 (equal to)</w:t>
            </w:r>
          </w:p>
        </w:tc>
        <w:tc>
          <w:tcPr>
            <w:tcW w:w="5021" w:type="dxa"/>
            <w:hideMark/>
          </w:tcPr>
          <w:p w:rsidR="00FF4A48" w:rsidRPr="00FF4A48" w:rsidRDefault="00FF4A48" w:rsidP="00FF4A48">
            <w:pPr>
              <w:spacing w:before="100" w:beforeAutospacing="1" w:after="100" w:afterAutospacing="1"/>
            </w:pPr>
            <w:r w:rsidRPr="00FF4A48">
              <w:t>Checks if the values of two operands are equal or not, if yes then condition becomes true.</w:t>
            </w:r>
          </w:p>
        </w:tc>
        <w:tc>
          <w:tcPr>
            <w:tcW w:w="2089" w:type="dxa"/>
            <w:hideMark/>
          </w:tcPr>
          <w:p w:rsidR="00FF4A48" w:rsidRPr="00FF4A48" w:rsidRDefault="00FF4A48" w:rsidP="00FF4A48">
            <w:pPr>
              <w:spacing w:before="100" w:beforeAutospacing="1" w:after="100" w:afterAutospacing="1"/>
            </w:pPr>
            <w:r w:rsidRPr="00FF4A48">
              <w:t>(A == B) is not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 (not equal to)</w:t>
            </w:r>
          </w:p>
        </w:tc>
        <w:tc>
          <w:tcPr>
            <w:tcW w:w="5021" w:type="dxa"/>
            <w:hideMark/>
          </w:tcPr>
          <w:p w:rsidR="00FF4A48" w:rsidRPr="00FF4A48" w:rsidRDefault="00FF4A48" w:rsidP="00FF4A48">
            <w:pPr>
              <w:spacing w:before="100" w:beforeAutospacing="1" w:after="100" w:afterAutospacing="1"/>
            </w:pPr>
            <w:r w:rsidRPr="00FF4A48">
              <w:t>Checks if the values of two operands are equal or not, if values are not equal then condition becomes true.</w:t>
            </w:r>
          </w:p>
        </w:tc>
        <w:tc>
          <w:tcPr>
            <w:tcW w:w="2089" w:type="dxa"/>
            <w:hideMark/>
          </w:tcPr>
          <w:p w:rsidR="00FF4A48" w:rsidRPr="00FF4A48" w:rsidRDefault="00FF4A48" w:rsidP="00FF4A48">
            <w:pPr>
              <w:spacing w:before="100" w:beforeAutospacing="1" w:after="100" w:afterAutospacing="1"/>
            </w:pPr>
            <w:r w:rsidRPr="00FF4A48">
              <w:t>(</w:t>
            </w:r>
            <w:proofErr w:type="gramStart"/>
            <w:r w:rsidRPr="00FF4A48">
              <w:t>A !</w:t>
            </w:r>
            <w:proofErr w:type="gramEnd"/>
            <w:r w:rsidRPr="00FF4A48">
              <w:t>= B) is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&gt; (greater than)</w:t>
            </w:r>
          </w:p>
        </w:tc>
        <w:tc>
          <w:tcPr>
            <w:tcW w:w="5021" w:type="dxa"/>
            <w:hideMark/>
          </w:tcPr>
          <w:p w:rsidR="00FF4A48" w:rsidRPr="00FF4A48" w:rsidRDefault="00FF4A48" w:rsidP="00FF4A48">
            <w:pPr>
              <w:spacing w:before="100" w:beforeAutospacing="1" w:after="100" w:afterAutospacing="1"/>
            </w:pPr>
            <w:r w:rsidRPr="00FF4A48">
              <w:t>Checks if the value of left operand is greater than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&gt; B) is not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&lt; (less than)</w:t>
            </w:r>
          </w:p>
        </w:tc>
        <w:tc>
          <w:tcPr>
            <w:tcW w:w="5021" w:type="dxa"/>
            <w:hideMark/>
          </w:tcPr>
          <w:p w:rsidR="00FF4A48" w:rsidRPr="00FF4A48" w:rsidRDefault="00FF4A48" w:rsidP="00FF4A48">
            <w:pPr>
              <w:spacing w:before="100" w:beforeAutospacing="1" w:after="100" w:afterAutospacing="1"/>
            </w:pPr>
            <w:r w:rsidRPr="00FF4A48">
              <w:t>Checks if the value of left operand is less than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&lt; B) is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&gt;= (greater than or equal to)</w:t>
            </w:r>
          </w:p>
        </w:tc>
        <w:tc>
          <w:tcPr>
            <w:tcW w:w="5021" w:type="dxa"/>
            <w:hideMark/>
          </w:tcPr>
          <w:p w:rsidR="00FF4A48" w:rsidRPr="00FF4A48" w:rsidRDefault="00FF4A48" w:rsidP="00FF4A48">
            <w:pPr>
              <w:spacing w:before="100" w:beforeAutospacing="1" w:after="100" w:afterAutospacing="1"/>
            </w:pPr>
            <w:r w:rsidRPr="00FF4A48">
              <w:t>Checks if the value of left operand is greater than or equal to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&gt;= B) is not true.</w:t>
            </w:r>
          </w:p>
        </w:tc>
      </w:tr>
      <w:tr w:rsidR="00E8759D" w:rsidRPr="00FF4A48" w:rsidTr="00E8759D">
        <w:tc>
          <w:tcPr>
            <w:tcW w:w="2268" w:type="dxa"/>
            <w:hideMark/>
          </w:tcPr>
          <w:p w:rsidR="00FF4A48" w:rsidRPr="00FF4A48" w:rsidRDefault="00FF4A48" w:rsidP="00FF4A48">
            <w:pPr>
              <w:spacing w:before="100" w:beforeAutospacing="1" w:after="100" w:afterAutospacing="1"/>
            </w:pPr>
            <w:r w:rsidRPr="00FF4A48">
              <w:t>&lt;= (less than or equal to)</w:t>
            </w:r>
          </w:p>
        </w:tc>
        <w:tc>
          <w:tcPr>
            <w:tcW w:w="5021" w:type="dxa"/>
            <w:hideMark/>
          </w:tcPr>
          <w:p w:rsidR="00FF4A48" w:rsidRPr="00FF4A48" w:rsidRDefault="00FF4A48" w:rsidP="00FF4A48">
            <w:pPr>
              <w:spacing w:before="100" w:beforeAutospacing="1" w:after="100" w:afterAutospacing="1"/>
            </w:pPr>
            <w:r w:rsidRPr="00FF4A48">
              <w:t>Checks if the value of left operand is less than or equal to the value of right operand, if yes then condition becomes true.</w:t>
            </w:r>
          </w:p>
        </w:tc>
        <w:tc>
          <w:tcPr>
            <w:tcW w:w="2089" w:type="dxa"/>
            <w:hideMark/>
          </w:tcPr>
          <w:p w:rsidR="00FF4A48" w:rsidRPr="00FF4A48" w:rsidRDefault="00FF4A48" w:rsidP="00FF4A48">
            <w:pPr>
              <w:spacing w:before="100" w:beforeAutospacing="1" w:after="100" w:afterAutospacing="1"/>
            </w:pPr>
            <w:r w:rsidRPr="00FF4A48">
              <w:t>(A &lt;= B) is true.</w:t>
            </w:r>
          </w:p>
        </w:tc>
      </w:tr>
    </w:tbl>
    <w:p w:rsidR="008F0296" w:rsidRDefault="008F0296" w:rsidP="00DA6BB7">
      <w:pPr>
        <w:spacing w:before="100" w:beforeAutospacing="1" w:after="100" w:afterAutospacing="1" w:line="240" w:lineRule="auto"/>
        <w:rPr>
          <w:b/>
        </w:rPr>
      </w:pPr>
      <w:r>
        <w:rPr>
          <w:b/>
        </w:rPr>
        <w:t>Example:</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proofErr w:type="gramStart"/>
      <w:r w:rsidRPr="008F0296">
        <w:rPr>
          <w:rFonts w:ascii="Consolas" w:eastAsia="Times New Roman" w:hAnsi="Consolas" w:cs="Times New Roman"/>
          <w:color w:val="0000FF"/>
          <w:sz w:val="21"/>
          <w:szCs w:val="21"/>
        </w:rPr>
        <w:t>public</w:t>
      </w:r>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00FF"/>
          <w:sz w:val="21"/>
          <w:szCs w:val="21"/>
        </w:rPr>
        <w:t>class</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267F99"/>
          <w:sz w:val="21"/>
          <w:szCs w:val="21"/>
        </w:rPr>
        <w:t>App</w:t>
      </w:r>
      <w:r w:rsidRPr="008F0296">
        <w:rPr>
          <w:rFonts w:ascii="Consolas" w:eastAsia="Times New Roman" w:hAnsi="Consolas" w:cs="Times New Roman"/>
          <w:color w:val="000000"/>
          <w:sz w:val="21"/>
          <w:szCs w:val="21"/>
        </w:rPr>
        <w:t xml:space="preserve">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gramStart"/>
      <w:r w:rsidRPr="008F0296">
        <w:rPr>
          <w:rFonts w:ascii="Consolas" w:eastAsia="Times New Roman" w:hAnsi="Consolas" w:cs="Times New Roman"/>
          <w:color w:val="0000FF"/>
          <w:sz w:val="21"/>
          <w:szCs w:val="21"/>
        </w:rPr>
        <w:t>public</w:t>
      </w:r>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00FF"/>
          <w:sz w:val="21"/>
          <w:szCs w:val="21"/>
        </w:rPr>
        <w:t>static</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267F99"/>
          <w:sz w:val="21"/>
          <w:szCs w:val="21"/>
        </w:rPr>
        <w:t>void</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795E26"/>
          <w:sz w:val="21"/>
          <w:szCs w:val="21"/>
        </w:rPr>
        <w:t>main</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267F99"/>
          <w:sz w:val="21"/>
          <w:szCs w:val="21"/>
        </w:rPr>
        <w:t>String</w:t>
      </w:r>
      <w:r w:rsidRPr="008F0296">
        <w:rPr>
          <w:rFonts w:ascii="Consolas" w:eastAsia="Times New Roman" w:hAnsi="Consolas" w:cs="Times New Roman"/>
          <w:color w:val="000000"/>
          <w:sz w:val="21"/>
          <w:szCs w:val="21"/>
        </w:rPr>
        <w:t xml:space="preserve">[] </w:t>
      </w:r>
      <w:proofErr w:type="spellStart"/>
      <w:r w:rsidRPr="008F0296">
        <w:rPr>
          <w:rFonts w:ascii="Consolas" w:eastAsia="Times New Roman" w:hAnsi="Consolas" w:cs="Times New Roman"/>
          <w:color w:val="001080"/>
          <w:sz w:val="21"/>
          <w:szCs w:val="21"/>
        </w:rPr>
        <w:t>args</w:t>
      </w:r>
      <w:proofErr w:type="spell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00FF"/>
          <w:sz w:val="21"/>
          <w:szCs w:val="21"/>
        </w:rPr>
        <w:t>throws</w:t>
      </w:r>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267F99"/>
          <w:sz w:val="21"/>
          <w:szCs w:val="21"/>
        </w:rPr>
        <w:t>Exception</w:t>
      </w:r>
      <w:r w:rsidRPr="008F0296">
        <w:rPr>
          <w:rFonts w:ascii="Consolas" w:eastAsia="Times New Roman" w:hAnsi="Consolas" w:cs="Times New Roman"/>
          <w:color w:val="000000"/>
          <w:sz w:val="21"/>
          <w:szCs w:val="21"/>
        </w:rPr>
        <w:t xml:space="preserve">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int</w:t>
      </w:r>
      <w:proofErr w:type="spellEnd"/>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98658"/>
          <w:sz w:val="21"/>
          <w:szCs w:val="21"/>
        </w:rPr>
        <w:t>10</w:t>
      </w:r>
      <w:r w:rsidRPr="008F0296">
        <w:rPr>
          <w:rFonts w:ascii="Consolas" w:eastAsia="Times New Roman" w:hAnsi="Consolas" w:cs="Times New Roman"/>
          <w:color w:val="000000"/>
          <w:sz w:val="21"/>
          <w:szCs w:val="21"/>
        </w:rPr>
        <w:t>;</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int</w:t>
      </w:r>
      <w:proofErr w:type="spellEnd"/>
      <w:proofErr w:type="gramEnd"/>
      <w:r w:rsidRPr="008F0296">
        <w:rPr>
          <w:rFonts w:ascii="Consolas" w:eastAsia="Times New Roman" w:hAnsi="Consolas" w:cs="Times New Roman"/>
          <w:color w:val="000000"/>
          <w:sz w:val="21"/>
          <w:szCs w:val="21"/>
        </w:rPr>
        <w:t xml:space="preserve">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98658"/>
          <w:sz w:val="21"/>
          <w:szCs w:val="21"/>
        </w:rPr>
        <w:t>20</w:t>
      </w:r>
      <w:r w:rsidRPr="008F0296">
        <w:rPr>
          <w:rFonts w:ascii="Consolas" w:eastAsia="Times New Roman" w:hAnsi="Consolas" w:cs="Times New Roman"/>
          <w:color w:val="000000"/>
          <w:sz w:val="21"/>
          <w:szCs w:val="21"/>
        </w:rPr>
        <w:t>;</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&gt;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&gt;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"a &lt; b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xml:space="preserve"> &lt;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"b &gt;= a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xml:space="preserve"> &gt;=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xml:space="preserve">    </w:t>
      </w:r>
      <w:proofErr w:type="spellStart"/>
      <w:proofErr w:type="gramStart"/>
      <w:r w:rsidRPr="008F0296">
        <w:rPr>
          <w:rFonts w:ascii="Consolas" w:eastAsia="Times New Roman" w:hAnsi="Consolas" w:cs="Times New Roman"/>
          <w:color w:val="267F99"/>
          <w:sz w:val="21"/>
          <w:szCs w:val="21"/>
        </w:rPr>
        <w:t>System</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0070C1"/>
          <w:sz w:val="21"/>
          <w:szCs w:val="21"/>
        </w:rPr>
        <w:t>out</w:t>
      </w:r>
      <w:r w:rsidRPr="008F0296">
        <w:rPr>
          <w:rFonts w:ascii="Consolas" w:eastAsia="Times New Roman" w:hAnsi="Consolas" w:cs="Times New Roman"/>
          <w:color w:val="000000"/>
          <w:sz w:val="21"/>
          <w:szCs w:val="21"/>
        </w:rPr>
        <w:t>.</w:t>
      </w:r>
      <w:r w:rsidRPr="008F0296">
        <w:rPr>
          <w:rFonts w:ascii="Consolas" w:eastAsia="Times New Roman" w:hAnsi="Consolas" w:cs="Times New Roman"/>
          <w:color w:val="795E26"/>
          <w:sz w:val="21"/>
          <w:szCs w:val="21"/>
        </w:rPr>
        <w:t>println</w:t>
      </w:r>
      <w:proofErr w:type="spellEnd"/>
      <w:r w:rsidRPr="008F0296">
        <w:rPr>
          <w:rFonts w:ascii="Consolas" w:eastAsia="Times New Roman" w:hAnsi="Consolas" w:cs="Times New Roman"/>
          <w:color w:val="000000"/>
          <w:sz w:val="21"/>
          <w:szCs w:val="21"/>
        </w:rPr>
        <w:t>(</w:t>
      </w:r>
      <w:proofErr w:type="gramEnd"/>
      <w:r w:rsidRPr="008F0296">
        <w:rPr>
          <w:rFonts w:ascii="Consolas" w:eastAsia="Times New Roman" w:hAnsi="Consolas" w:cs="Times New Roman"/>
          <w:color w:val="A31515"/>
          <w:sz w:val="21"/>
          <w:szCs w:val="21"/>
        </w:rPr>
        <w:t>"b &lt;= a = "</w:t>
      </w:r>
      <w:r w:rsidRPr="008F0296">
        <w:rPr>
          <w:rFonts w:ascii="Consolas" w:eastAsia="Times New Roman" w:hAnsi="Consolas" w:cs="Times New Roman"/>
          <w:color w:val="000000"/>
          <w:sz w:val="21"/>
          <w:szCs w:val="21"/>
        </w:rPr>
        <w:t xml:space="preserve"> + (</w:t>
      </w:r>
      <w:r w:rsidRPr="008F0296">
        <w:rPr>
          <w:rFonts w:ascii="Consolas" w:eastAsia="Times New Roman" w:hAnsi="Consolas" w:cs="Times New Roman"/>
          <w:color w:val="001080"/>
          <w:sz w:val="21"/>
          <w:szCs w:val="21"/>
        </w:rPr>
        <w:t>b</w:t>
      </w:r>
      <w:r w:rsidRPr="008F0296">
        <w:rPr>
          <w:rFonts w:ascii="Consolas" w:eastAsia="Times New Roman" w:hAnsi="Consolas" w:cs="Times New Roman"/>
          <w:color w:val="000000"/>
          <w:sz w:val="21"/>
          <w:szCs w:val="21"/>
        </w:rPr>
        <w:t xml:space="preserve"> &lt;= </w:t>
      </w:r>
      <w:r w:rsidRPr="008F0296">
        <w:rPr>
          <w:rFonts w:ascii="Consolas" w:eastAsia="Times New Roman" w:hAnsi="Consolas" w:cs="Times New Roman"/>
          <w:color w:val="001080"/>
          <w:sz w:val="21"/>
          <w:szCs w:val="21"/>
        </w:rPr>
        <w:t>a</w:t>
      </w: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t>    }</w:t>
      </w:r>
    </w:p>
    <w:p w:rsidR="008F0296" w:rsidRPr="008F0296" w:rsidRDefault="008F0296" w:rsidP="008F0296">
      <w:pPr>
        <w:shd w:val="clear" w:color="auto" w:fill="FFFFFF"/>
        <w:spacing w:after="0" w:line="285" w:lineRule="atLeast"/>
        <w:rPr>
          <w:rFonts w:ascii="Consolas" w:eastAsia="Times New Roman" w:hAnsi="Consolas" w:cs="Times New Roman"/>
          <w:color w:val="000000"/>
          <w:sz w:val="21"/>
          <w:szCs w:val="21"/>
        </w:rPr>
      </w:pPr>
      <w:r w:rsidRPr="008F0296">
        <w:rPr>
          <w:rFonts w:ascii="Consolas" w:eastAsia="Times New Roman" w:hAnsi="Consolas" w:cs="Times New Roman"/>
          <w:color w:val="000000"/>
          <w:sz w:val="21"/>
          <w:szCs w:val="21"/>
        </w:rPr>
        <w:lastRenderedPageBreak/>
        <w:t>}</w:t>
      </w:r>
    </w:p>
    <w:p w:rsidR="008F0296" w:rsidRDefault="008F0296" w:rsidP="008F0296">
      <w:pPr>
        <w:spacing w:before="100" w:beforeAutospacing="1" w:after="100" w:afterAutospacing="1" w:line="240" w:lineRule="auto"/>
        <w:rPr>
          <w:b/>
        </w:rPr>
      </w:pPr>
      <w:r>
        <w:rPr>
          <w:b/>
        </w:rPr>
        <w:t>Output</w:t>
      </w:r>
      <w:proofErr w:type="gramStart"/>
      <w:r>
        <w:rPr>
          <w:b/>
        </w:rPr>
        <w:t>:</w:t>
      </w:r>
      <w:proofErr w:type="gramEnd"/>
      <w:r>
        <w:rPr>
          <w:b/>
        </w:rPr>
        <w:br/>
      </w:r>
      <w:r w:rsidRPr="008F0296">
        <w:rPr>
          <w:b/>
        </w:rPr>
        <w:t>a == b = false</w:t>
      </w:r>
      <w:r>
        <w:rPr>
          <w:b/>
        </w:rPr>
        <w:br/>
      </w:r>
      <w:r w:rsidRPr="008F0296">
        <w:rPr>
          <w:b/>
        </w:rPr>
        <w:t>a != b = true</w:t>
      </w:r>
      <w:r>
        <w:rPr>
          <w:b/>
        </w:rPr>
        <w:br/>
      </w:r>
      <w:r w:rsidRPr="008F0296">
        <w:rPr>
          <w:b/>
        </w:rPr>
        <w:t>a &gt; b = false</w:t>
      </w:r>
      <w:r>
        <w:rPr>
          <w:b/>
        </w:rPr>
        <w:br/>
      </w:r>
      <w:r w:rsidRPr="008F0296">
        <w:rPr>
          <w:b/>
        </w:rPr>
        <w:t>a &lt; b = true</w:t>
      </w:r>
      <w:r>
        <w:rPr>
          <w:b/>
        </w:rPr>
        <w:br/>
      </w:r>
      <w:r w:rsidRPr="008F0296">
        <w:rPr>
          <w:b/>
        </w:rPr>
        <w:t>b &gt;= a = true</w:t>
      </w:r>
      <w:r>
        <w:rPr>
          <w:b/>
        </w:rPr>
        <w:br/>
      </w:r>
      <w:r w:rsidRPr="008F0296">
        <w:rPr>
          <w:b/>
        </w:rPr>
        <w:t>b &lt;= a = false</w:t>
      </w:r>
    </w:p>
    <w:p w:rsidR="00E9415B" w:rsidRDefault="00DA6BB7" w:rsidP="00DA6BB7">
      <w:pPr>
        <w:spacing w:before="100" w:beforeAutospacing="1" w:after="100" w:afterAutospacing="1" w:line="240" w:lineRule="auto"/>
        <w:rPr>
          <w:b/>
        </w:rPr>
      </w:pPr>
      <w:r w:rsidRPr="00DA6BB7">
        <w:rPr>
          <w:b/>
        </w:rPr>
        <w:t>The Bitwise Operators</w:t>
      </w:r>
      <w:r>
        <w:rPr>
          <w:b/>
        </w:rPr>
        <w:br/>
      </w:r>
      <w:r w:rsidRPr="00DA6BB7">
        <w:t>Java defines several bitwise operators, which can be applied to the i</w:t>
      </w:r>
      <w:r w:rsidRPr="002E39D0">
        <w:rPr>
          <w:b/>
        </w:rPr>
        <w:t xml:space="preserve">nteger types, long, </w:t>
      </w:r>
      <w:proofErr w:type="spellStart"/>
      <w:r w:rsidRPr="002E39D0">
        <w:rPr>
          <w:b/>
        </w:rPr>
        <w:t>int</w:t>
      </w:r>
      <w:proofErr w:type="spellEnd"/>
      <w:r w:rsidRPr="002E39D0">
        <w:rPr>
          <w:b/>
        </w:rPr>
        <w:t>, short, char, and byte.</w:t>
      </w:r>
      <w:r w:rsidRPr="002E39D0">
        <w:rPr>
          <w:b/>
        </w:rPr>
        <w:br/>
      </w:r>
      <w:r w:rsidRPr="00DA6BB7">
        <w:t xml:space="preserve">Bitwise operator works on </w:t>
      </w:r>
      <w:r w:rsidRPr="002E39D0">
        <w:rPr>
          <w:b/>
        </w:rPr>
        <w:t>bits</w:t>
      </w:r>
      <w:r w:rsidRPr="00DA6BB7">
        <w:t xml:space="preserve"> and performs </w:t>
      </w:r>
      <w:r w:rsidRPr="002E39D0">
        <w:rPr>
          <w:b/>
        </w:rPr>
        <w:t>bit-by-bit</w:t>
      </w:r>
      <w:r w:rsidRPr="00DA6BB7">
        <w:t xml:space="preserve"> operation. Assume if a = 60 and b = 13; now in binary format they will be as follows </w:t>
      </w:r>
      <w:r w:rsidR="002E39D0">
        <w:t>–</w:t>
      </w:r>
      <w:r w:rsidR="00E9415B">
        <w:br/>
      </w:r>
      <w:r w:rsidR="00E9415B" w:rsidRPr="00E9415B">
        <w:rPr>
          <w:b/>
        </w:rPr>
        <w:t>To Know Binary Concept</w:t>
      </w:r>
      <w:proofErr w:type="gramStart"/>
      <w:r w:rsidR="00E9415B" w:rsidRPr="00E9415B">
        <w:rPr>
          <w:b/>
        </w:rPr>
        <w:t>:</w:t>
      </w:r>
      <w:r w:rsidR="00D15256">
        <w:rPr>
          <w:b/>
        </w:rPr>
        <w:t>195</w:t>
      </w:r>
      <w:proofErr w:type="gramEnd"/>
      <w:r w:rsidR="00D15256">
        <w:rPr>
          <w:b/>
        </w:rPr>
        <w:t>-64</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E9415B" w:rsidTr="00E9415B">
        <w:tc>
          <w:tcPr>
            <w:tcW w:w="1064" w:type="dxa"/>
          </w:tcPr>
          <w:p w:rsidR="00E9415B" w:rsidRDefault="00E9415B" w:rsidP="00DA6BB7">
            <w:pPr>
              <w:spacing w:before="100" w:beforeAutospacing="1" w:after="100" w:afterAutospacing="1"/>
              <w:rPr>
                <w:b/>
              </w:rPr>
            </w:pPr>
            <w:r>
              <w:rPr>
                <w:b/>
              </w:rPr>
              <w:t>Value</w:t>
            </w:r>
          </w:p>
        </w:tc>
        <w:tc>
          <w:tcPr>
            <w:tcW w:w="1064" w:type="dxa"/>
          </w:tcPr>
          <w:p w:rsidR="00E9415B" w:rsidRDefault="00E9415B" w:rsidP="00DA6BB7">
            <w:pPr>
              <w:spacing w:before="100" w:beforeAutospacing="1" w:after="100" w:afterAutospacing="1"/>
              <w:rPr>
                <w:b/>
              </w:rPr>
            </w:pPr>
            <w:r>
              <w:rPr>
                <w:b/>
              </w:rPr>
              <w:t>128</w:t>
            </w:r>
          </w:p>
        </w:tc>
        <w:tc>
          <w:tcPr>
            <w:tcW w:w="1064" w:type="dxa"/>
          </w:tcPr>
          <w:p w:rsidR="00E9415B" w:rsidRDefault="00E9415B" w:rsidP="00DA6BB7">
            <w:pPr>
              <w:spacing w:before="100" w:beforeAutospacing="1" w:after="100" w:afterAutospacing="1"/>
              <w:rPr>
                <w:b/>
              </w:rPr>
            </w:pPr>
            <w:r>
              <w:rPr>
                <w:b/>
              </w:rPr>
              <w:t>64</w:t>
            </w:r>
          </w:p>
        </w:tc>
        <w:tc>
          <w:tcPr>
            <w:tcW w:w="1064" w:type="dxa"/>
          </w:tcPr>
          <w:p w:rsidR="00E9415B" w:rsidRDefault="00E9415B" w:rsidP="00DA6BB7">
            <w:pPr>
              <w:spacing w:before="100" w:beforeAutospacing="1" w:after="100" w:afterAutospacing="1"/>
              <w:rPr>
                <w:b/>
              </w:rPr>
            </w:pPr>
            <w:r>
              <w:rPr>
                <w:b/>
              </w:rPr>
              <w:t>32</w:t>
            </w:r>
          </w:p>
        </w:tc>
        <w:tc>
          <w:tcPr>
            <w:tcW w:w="1064" w:type="dxa"/>
          </w:tcPr>
          <w:p w:rsidR="00E9415B" w:rsidRDefault="00E9415B" w:rsidP="00DA6BB7">
            <w:pPr>
              <w:spacing w:before="100" w:beforeAutospacing="1" w:after="100" w:afterAutospacing="1"/>
              <w:rPr>
                <w:b/>
              </w:rPr>
            </w:pPr>
            <w:r>
              <w:rPr>
                <w:b/>
              </w:rPr>
              <w:t>16</w:t>
            </w:r>
          </w:p>
        </w:tc>
        <w:tc>
          <w:tcPr>
            <w:tcW w:w="1064" w:type="dxa"/>
          </w:tcPr>
          <w:p w:rsidR="00E9415B" w:rsidRDefault="00E9415B" w:rsidP="00DA6BB7">
            <w:pPr>
              <w:spacing w:before="100" w:beforeAutospacing="1" w:after="100" w:afterAutospacing="1"/>
              <w:rPr>
                <w:b/>
              </w:rPr>
            </w:pPr>
            <w:r>
              <w:rPr>
                <w:b/>
              </w:rPr>
              <w:t>8</w:t>
            </w:r>
          </w:p>
        </w:tc>
        <w:tc>
          <w:tcPr>
            <w:tcW w:w="1064" w:type="dxa"/>
          </w:tcPr>
          <w:p w:rsidR="00E9415B" w:rsidRDefault="00E9415B" w:rsidP="00DA6BB7">
            <w:pPr>
              <w:spacing w:before="100" w:beforeAutospacing="1" w:after="100" w:afterAutospacing="1"/>
              <w:rPr>
                <w:b/>
              </w:rPr>
            </w:pPr>
            <w:r>
              <w:rPr>
                <w:b/>
              </w:rPr>
              <w:t>4</w:t>
            </w:r>
          </w:p>
        </w:tc>
        <w:tc>
          <w:tcPr>
            <w:tcW w:w="1064" w:type="dxa"/>
          </w:tcPr>
          <w:p w:rsidR="00E9415B" w:rsidRDefault="00E9415B" w:rsidP="00DA6BB7">
            <w:pPr>
              <w:spacing w:before="100" w:beforeAutospacing="1" w:after="100" w:afterAutospacing="1"/>
              <w:rPr>
                <w:b/>
              </w:rPr>
            </w:pPr>
            <w:r>
              <w:rPr>
                <w:b/>
              </w:rPr>
              <w:t>2</w:t>
            </w:r>
          </w:p>
        </w:tc>
        <w:tc>
          <w:tcPr>
            <w:tcW w:w="1064" w:type="dxa"/>
          </w:tcPr>
          <w:p w:rsidR="00E9415B" w:rsidRDefault="00E9415B" w:rsidP="00DA6BB7">
            <w:pPr>
              <w:spacing w:before="100" w:beforeAutospacing="1" w:after="100" w:afterAutospacing="1"/>
              <w:rPr>
                <w:b/>
              </w:rPr>
            </w:pPr>
            <w:r>
              <w:rPr>
                <w:b/>
              </w:rPr>
              <w:t>1</w:t>
            </w:r>
          </w:p>
        </w:tc>
      </w:tr>
      <w:tr w:rsidR="00E9415B" w:rsidTr="00E9415B">
        <w:tc>
          <w:tcPr>
            <w:tcW w:w="1064" w:type="dxa"/>
          </w:tcPr>
          <w:p w:rsidR="00E9415B" w:rsidRDefault="00E9415B" w:rsidP="00DA6BB7">
            <w:pPr>
              <w:spacing w:before="100" w:beforeAutospacing="1" w:after="100" w:afterAutospacing="1"/>
              <w:rPr>
                <w:b/>
              </w:rPr>
            </w:pPr>
            <w:r>
              <w:rPr>
                <w:b/>
              </w:rPr>
              <w:t>64</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r>
      <w:tr w:rsidR="00E9415B" w:rsidTr="00E9415B">
        <w:tc>
          <w:tcPr>
            <w:tcW w:w="1064" w:type="dxa"/>
          </w:tcPr>
          <w:p w:rsidR="00E9415B" w:rsidRDefault="00E9415B" w:rsidP="00DA6BB7">
            <w:pPr>
              <w:spacing w:before="100" w:beforeAutospacing="1" w:after="100" w:afterAutospacing="1"/>
              <w:rPr>
                <w:b/>
              </w:rPr>
            </w:pPr>
            <w:r>
              <w:rPr>
                <w:b/>
              </w:rPr>
              <w:t>13</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1</w:t>
            </w:r>
          </w:p>
        </w:tc>
        <w:tc>
          <w:tcPr>
            <w:tcW w:w="1064" w:type="dxa"/>
          </w:tcPr>
          <w:p w:rsidR="00E9415B" w:rsidRDefault="00E9415B" w:rsidP="00DA6BB7">
            <w:pPr>
              <w:spacing w:before="100" w:beforeAutospacing="1" w:after="100" w:afterAutospacing="1"/>
              <w:rPr>
                <w:b/>
              </w:rPr>
            </w:pPr>
            <w:r>
              <w:rPr>
                <w:b/>
              </w:rPr>
              <w:t>0</w:t>
            </w:r>
          </w:p>
        </w:tc>
        <w:tc>
          <w:tcPr>
            <w:tcW w:w="1064" w:type="dxa"/>
          </w:tcPr>
          <w:p w:rsidR="00E9415B" w:rsidRDefault="00E9415B" w:rsidP="00DA6BB7">
            <w:pPr>
              <w:spacing w:before="100" w:beforeAutospacing="1" w:after="100" w:afterAutospacing="1"/>
              <w:rPr>
                <w:b/>
              </w:rPr>
            </w:pPr>
            <w:r>
              <w:rPr>
                <w:b/>
              </w:rPr>
              <w:t>1</w:t>
            </w:r>
          </w:p>
        </w:tc>
      </w:tr>
    </w:tbl>
    <w:p w:rsidR="002E39D0" w:rsidRDefault="002E39D0" w:rsidP="002E39D0">
      <w:pPr>
        <w:spacing w:before="100" w:beforeAutospacing="1" w:after="100" w:afterAutospacing="1" w:line="240" w:lineRule="auto"/>
      </w:pPr>
      <w:r w:rsidRPr="002E39D0">
        <w:t>a = 0011 1100</w:t>
      </w:r>
      <w:r>
        <w:br/>
      </w:r>
      <w:r w:rsidRPr="002E39D0">
        <w:t>b = 0000 1101</w:t>
      </w:r>
      <w:r>
        <w:br/>
      </w:r>
      <w:proofErr w:type="spellStart"/>
      <w:r w:rsidRPr="002E39D0">
        <w:t>a&amp;b</w:t>
      </w:r>
      <w:proofErr w:type="spellEnd"/>
      <w:r w:rsidRPr="002E39D0">
        <w:t xml:space="preserve"> = 0000 1100</w:t>
      </w:r>
      <w:r>
        <w:br/>
      </w:r>
      <w:proofErr w:type="spellStart"/>
      <w:r w:rsidRPr="002E39D0">
        <w:t>a|b</w:t>
      </w:r>
      <w:proofErr w:type="spellEnd"/>
      <w:r w:rsidRPr="002E39D0">
        <w:t xml:space="preserve"> = 0011 1101</w:t>
      </w:r>
      <w:r>
        <w:br/>
      </w:r>
      <w:proofErr w:type="spellStart"/>
      <w:r w:rsidRPr="002E39D0">
        <w:t>a^b</w:t>
      </w:r>
      <w:proofErr w:type="spellEnd"/>
      <w:r w:rsidRPr="002E39D0">
        <w:t xml:space="preserve"> = 0011 0001</w:t>
      </w:r>
      <w:r>
        <w:br/>
      </w:r>
      <w:r w:rsidRPr="002E39D0">
        <w:t>~</w:t>
      </w:r>
      <w:proofErr w:type="gramStart"/>
      <w:r w:rsidRPr="002E39D0">
        <w:t>a  =</w:t>
      </w:r>
      <w:proofErr w:type="gramEnd"/>
      <w:r w:rsidRPr="002E39D0">
        <w:t xml:space="preserve"> 1100 0011</w:t>
      </w:r>
    </w:p>
    <w:tbl>
      <w:tblPr>
        <w:tblStyle w:val="TableGrid"/>
        <w:tblW w:w="0" w:type="auto"/>
        <w:tblLook w:val="04A0" w:firstRow="1" w:lastRow="0" w:firstColumn="1" w:lastColumn="0" w:noHBand="0" w:noVBand="1"/>
      </w:tblPr>
      <w:tblGrid>
        <w:gridCol w:w="1517"/>
        <w:gridCol w:w="1473"/>
        <w:gridCol w:w="1528"/>
        <w:gridCol w:w="1505"/>
        <w:gridCol w:w="1540"/>
        <w:gridCol w:w="2013"/>
      </w:tblGrid>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a</w:t>
            </w:r>
          </w:p>
        </w:tc>
        <w:tc>
          <w:tcPr>
            <w:tcW w:w="1596" w:type="dxa"/>
          </w:tcPr>
          <w:p w:rsidR="008409C5" w:rsidRPr="002B11A9" w:rsidRDefault="002B11A9" w:rsidP="008409C5">
            <w:pPr>
              <w:spacing w:before="100" w:beforeAutospacing="1" w:after="100" w:afterAutospacing="1"/>
              <w:jc w:val="center"/>
              <w:rPr>
                <w:b/>
              </w:rPr>
            </w:pPr>
            <w:r w:rsidRPr="002B11A9">
              <w:rPr>
                <w:b/>
              </w:rPr>
              <w:t>b</w:t>
            </w:r>
          </w:p>
        </w:tc>
        <w:tc>
          <w:tcPr>
            <w:tcW w:w="1596" w:type="dxa"/>
          </w:tcPr>
          <w:p w:rsidR="008409C5" w:rsidRDefault="008409C5" w:rsidP="008409C5">
            <w:pPr>
              <w:spacing w:before="100" w:beforeAutospacing="1" w:after="100" w:afterAutospacing="1"/>
              <w:jc w:val="center"/>
            </w:pPr>
            <w:r>
              <w:t>&amp;</w:t>
            </w:r>
            <w:r w:rsidR="00C9400D">
              <w:t>(AND)</w:t>
            </w:r>
          </w:p>
        </w:tc>
        <w:tc>
          <w:tcPr>
            <w:tcW w:w="1596" w:type="dxa"/>
          </w:tcPr>
          <w:p w:rsidR="008409C5" w:rsidRDefault="008409C5" w:rsidP="008409C5">
            <w:pPr>
              <w:spacing w:before="100" w:beforeAutospacing="1" w:after="100" w:afterAutospacing="1"/>
              <w:jc w:val="center"/>
            </w:pPr>
            <w:r>
              <w:t>I</w:t>
            </w:r>
            <w:r w:rsidR="00C9400D">
              <w:t>(OR)</w:t>
            </w:r>
          </w:p>
        </w:tc>
        <w:tc>
          <w:tcPr>
            <w:tcW w:w="1596" w:type="dxa"/>
          </w:tcPr>
          <w:p w:rsidR="008409C5" w:rsidRDefault="008409C5" w:rsidP="008409C5">
            <w:pPr>
              <w:spacing w:before="100" w:beforeAutospacing="1" w:after="100" w:afterAutospacing="1"/>
              <w:jc w:val="center"/>
            </w:pPr>
            <w:r>
              <w:t>^</w:t>
            </w:r>
            <w:r w:rsidR="00C9400D">
              <w:t>(XOR)</w:t>
            </w:r>
          </w:p>
        </w:tc>
        <w:tc>
          <w:tcPr>
            <w:tcW w:w="1596" w:type="dxa"/>
          </w:tcPr>
          <w:p w:rsidR="008409C5" w:rsidRDefault="008409C5" w:rsidP="008409C5">
            <w:pPr>
              <w:spacing w:before="100" w:beforeAutospacing="1" w:after="100" w:afterAutospacing="1"/>
              <w:jc w:val="center"/>
            </w:pPr>
            <w:r>
              <w:t>~</w:t>
            </w:r>
            <w:r w:rsidR="00DD7615">
              <w:t>NOT</w:t>
            </w:r>
            <w:r w:rsidR="006D6D4D">
              <w:t>(Complement)</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0</w:t>
            </w:r>
          </w:p>
        </w:tc>
        <w:tc>
          <w:tcPr>
            <w:tcW w:w="1596" w:type="dxa"/>
          </w:tcPr>
          <w:p w:rsidR="008409C5" w:rsidRDefault="00D509EA" w:rsidP="008409C5">
            <w:pPr>
              <w:spacing w:before="100" w:beforeAutospacing="1" w:after="100" w:afterAutospacing="1"/>
              <w:jc w:val="center"/>
            </w:pPr>
            <w:r>
              <w:t xml:space="preserve">Similar </w:t>
            </w:r>
            <w:r w:rsidRPr="00D509EA">
              <w:rPr>
                <w:color w:val="FF0000"/>
              </w:rPr>
              <w:t>0</w:t>
            </w:r>
          </w:p>
        </w:tc>
        <w:tc>
          <w:tcPr>
            <w:tcW w:w="1596" w:type="dxa"/>
          </w:tcPr>
          <w:p w:rsidR="008409C5" w:rsidRDefault="00245692" w:rsidP="008409C5">
            <w:pPr>
              <w:spacing w:before="100" w:beforeAutospacing="1" w:after="100" w:afterAutospacing="1"/>
              <w:jc w:val="center"/>
            </w:pPr>
            <w:r>
              <w:t>1</w:t>
            </w:r>
            <w:r w:rsidR="00361C32">
              <w:t>(</w:t>
            </w:r>
            <w:proofErr w:type="spellStart"/>
            <w:r w:rsidR="00361C32">
              <w:t>Opppsite</w:t>
            </w:r>
            <w:proofErr w:type="spellEnd"/>
            <w:r w:rsidR="00361C32">
              <w:t>)</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0</w:t>
            </w:r>
          </w:p>
        </w:tc>
        <w:tc>
          <w:tcPr>
            <w:tcW w:w="1596" w:type="dxa"/>
          </w:tcPr>
          <w:p w:rsidR="008409C5" w:rsidRDefault="00D509EA" w:rsidP="008409C5">
            <w:pPr>
              <w:spacing w:before="100" w:beforeAutospacing="1" w:after="100" w:afterAutospacing="1"/>
              <w:jc w:val="center"/>
            </w:pPr>
            <w:r w:rsidRPr="00D509EA">
              <w:rPr>
                <w:color w:val="FF0000"/>
              </w:rPr>
              <w:t>0</w:t>
            </w:r>
          </w:p>
        </w:tc>
        <w:tc>
          <w:tcPr>
            <w:tcW w:w="1596" w:type="dxa"/>
          </w:tcPr>
          <w:p w:rsidR="008409C5" w:rsidRDefault="00245692" w:rsidP="008409C5">
            <w:pPr>
              <w:spacing w:before="100" w:beforeAutospacing="1" w:after="100" w:afterAutospacing="1"/>
              <w:jc w:val="center"/>
            </w:pPr>
            <w:r>
              <w:t>1</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1</w:t>
            </w:r>
          </w:p>
        </w:tc>
        <w:tc>
          <w:tcPr>
            <w:tcW w:w="1596" w:type="dxa"/>
          </w:tcPr>
          <w:p w:rsidR="008409C5" w:rsidRPr="00D509EA" w:rsidRDefault="00D509EA" w:rsidP="008409C5">
            <w:pPr>
              <w:spacing w:before="100" w:beforeAutospacing="1" w:after="100" w:afterAutospacing="1"/>
              <w:jc w:val="center"/>
              <w:rPr>
                <w:color w:val="00B050"/>
              </w:rPr>
            </w:pPr>
            <w:r w:rsidRPr="00D509EA">
              <w:rPr>
                <w:color w:val="00B050"/>
              </w:rPr>
              <w:t>1</w:t>
            </w:r>
          </w:p>
        </w:tc>
        <w:tc>
          <w:tcPr>
            <w:tcW w:w="1596" w:type="dxa"/>
          </w:tcPr>
          <w:p w:rsidR="008409C5" w:rsidRDefault="00245692"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1</w:t>
            </w:r>
          </w:p>
        </w:tc>
        <w:tc>
          <w:tcPr>
            <w:tcW w:w="1596" w:type="dxa"/>
          </w:tcPr>
          <w:p w:rsidR="008409C5" w:rsidRPr="00D509EA" w:rsidRDefault="00D509EA" w:rsidP="008409C5">
            <w:pPr>
              <w:spacing w:before="100" w:beforeAutospacing="1" w:after="100" w:afterAutospacing="1"/>
              <w:jc w:val="center"/>
              <w:rPr>
                <w:color w:val="00B050"/>
              </w:rPr>
            </w:pPr>
            <w:r w:rsidRPr="00D509EA">
              <w:rPr>
                <w:color w:val="00B050"/>
              </w:rPr>
              <w:t>1</w:t>
            </w:r>
          </w:p>
        </w:tc>
        <w:tc>
          <w:tcPr>
            <w:tcW w:w="1596" w:type="dxa"/>
          </w:tcPr>
          <w:p w:rsidR="008409C5" w:rsidRDefault="00245692"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Default="008409C5" w:rsidP="008409C5">
            <w:pPr>
              <w:spacing w:before="100" w:beforeAutospacing="1" w:after="100" w:afterAutospacing="1"/>
              <w:jc w:val="center"/>
            </w:pPr>
            <w:r>
              <w:t>1</w:t>
            </w:r>
          </w:p>
        </w:tc>
        <w:tc>
          <w:tcPr>
            <w:tcW w:w="1596" w:type="dxa"/>
          </w:tcPr>
          <w:p w:rsidR="008409C5" w:rsidRDefault="002B11A9" w:rsidP="008409C5">
            <w:pPr>
              <w:spacing w:before="100" w:beforeAutospacing="1" w:after="100" w:afterAutospacing="1"/>
              <w:jc w:val="center"/>
            </w:pPr>
            <w:r>
              <w:t>1</w:t>
            </w:r>
          </w:p>
        </w:tc>
        <w:tc>
          <w:tcPr>
            <w:tcW w:w="1596" w:type="dxa"/>
          </w:tcPr>
          <w:p w:rsidR="008409C5" w:rsidRDefault="00D509EA" w:rsidP="008409C5">
            <w:pPr>
              <w:spacing w:before="100" w:beforeAutospacing="1" w:after="100" w:afterAutospacing="1"/>
              <w:jc w:val="center"/>
            </w:pPr>
            <w:r w:rsidRPr="00D509EA">
              <w:rPr>
                <w:color w:val="FF0000"/>
              </w:rPr>
              <w:t>0</w:t>
            </w:r>
          </w:p>
        </w:tc>
        <w:tc>
          <w:tcPr>
            <w:tcW w:w="1596" w:type="dxa"/>
          </w:tcPr>
          <w:p w:rsidR="008409C5" w:rsidRDefault="002C73B7"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Default="008409C5" w:rsidP="008409C5">
            <w:pPr>
              <w:spacing w:before="100" w:beforeAutospacing="1" w:after="100" w:afterAutospacing="1"/>
              <w:jc w:val="center"/>
            </w:pPr>
            <w:r>
              <w:t>1</w:t>
            </w:r>
          </w:p>
        </w:tc>
        <w:tc>
          <w:tcPr>
            <w:tcW w:w="1596" w:type="dxa"/>
          </w:tcPr>
          <w:p w:rsidR="008409C5" w:rsidRDefault="002B11A9" w:rsidP="008409C5">
            <w:pPr>
              <w:spacing w:before="100" w:beforeAutospacing="1" w:after="100" w:afterAutospacing="1"/>
              <w:jc w:val="center"/>
            </w:pPr>
            <w:r>
              <w:t>1</w:t>
            </w:r>
          </w:p>
        </w:tc>
        <w:tc>
          <w:tcPr>
            <w:tcW w:w="1596" w:type="dxa"/>
          </w:tcPr>
          <w:p w:rsidR="008409C5" w:rsidRPr="00D509EA" w:rsidRDefault="00D509EA" w:rsidP="008409C5">
            <w:pPr>
              <w:spacing w:before="100" w:beforeAutospacing="1" w:after="100" w:afterAutospacing="1"/>
              <w:jc w:val="center"/>
              <w:rPr>
                <w:color w:val="FF0000"/>
              </w:rPr>
            </w:pPr>
            <w:r w:rsidRPr="00D509EA">
              <w:rPr>
                <w:color w:val="FF0000"/>
              </w:rPr>
              <w:t>0</w:t>
            </w:r>
          </w:p>
        </w:tc>
        <w:tc>
          <w:tcPr>
            <w:tcW w:w="1596" w:type="dxa"/>
          </w:tcPr>
          <w:p w:rsidR="008409C5" w:rsidRDefault="00245692" w:rsidP="008409C5">
            <w:pPr>
              <w:spacing w:before="100" w:beforeAutospacing="1" w:after="100" w:afterAutospacing="1"/>
              <w:jc w:val="center"/>
            </w:pPr>
            <w:r>
              <w:t>0</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0</w:t>
            </w:r>
          </w:p>
        </w:tc>
        <w:tc>
          <w:tcPr>
            <w:tcW w:w="1596" w:type="dxa"/>
          </w:tcPr>
          <w:p w:rsidR="008409C5" w:rsidRPr="00D509EA" w:rsidRDefault="00D509EA" w:rsidP="008409C5">
            <w:pPr>
              <w:spacing w:before="100" w:beforeAutospacing="1" w:after="100" w:afterAutospacing="1"/>
              <w:jc w:val="center"/>
              <w:rPr>
                <w:color w:val="FF0000"/>
              </w:rPr>
            </w:pPr>
            <w:r w:rsidRPr="00D509EA">
              <w:rPr>
                <w:color w:val="FF0000"/>
              </w:rPr>
              <w:t>0</w:t>
            </w:r>
          </w:p>
        </w:tc>
        <w:tc>
          <w:tcPr>
            <w:tcW w:w="1596" w:type="dxa"/>
          </w:tcPr>
          <w:p w:rsidR="008409C5" w:rsidRDefault="00245692" w:rsidP="008409C5">
            <w:pPr>
              <w:spacing w:before="100" w:beforeAutospacing="1" w:after="100" w:afterAutospacing="1"/>
              <w:jc w:val="center"/>
            </w:pPr>
            <w:r>
              <w:t>1</w:t>
            </w:r>
          </w:p>
        </w:tc>
      </w:tr>
      <w:tr w:rsidR="008409C5" w:rsidTr="008409C5">
        <w:tc>
          <w:tcPr>
            <w:tcW w:w="1596" w:type="dxa"/>
          </w:tcPr>
          <w:p w:rsidR="008409C5" w:rsidRPr="002B11A9" w:rsidRDefault="008409C5" w:rsidP="008409C5">
            <w:pPr>
              <w:spacing w:before="100" w:beforeAutospacing="1" w:after="100" w:afterAutospacing="1"/>
              <w:jc w:val="center"/>
              <w:rPr>
                <w:b/>
              </w:rPr>
            </w:pPr>
            <w:r w:rsidRPr="002B11A9">
              <w:rPr>
                <w:b/>
              </w:rPr>
              <w:t>0</w:t>
            </w:r>
          </w:p>
        </w:tc>
        <w:tc>
          <w:tcPr>
            <w:tcW w:w="1596" w:type="dxa"/>
          </w:tcPr>
          <w:p w:rsidR="008409C5" w:rsidRPr="002B11A9" w:rsidRDefault="008409C5" w:rsidP="008409C5">
            <w:pPr>
              <w:spacing w:before="100" w:beforeAutospacing="1" w:after="100" w:afterAutospacing="1"/>
              <w:jc w:val="center"/>
              <w:rPr>
                <w:b/>
              </w:rPr>
            </w:pPr>
            <w:r w:rsidRPr="002B11A9">
              <w:rPr>
                <w:b/>
              </w:rPr>
              <w:t>1</w:t>
            </w:r>
          </w:p>
        </w:tc>
        <w:tc>
          <w:tcPr>
            <w:tcW w:w="1596" w:type="dxa"/>
          </w:tcPr>
          <w:p w:rsidR="008409C5" w:rsidRDefault="008409C5" w:rsidP="008409C5">
            <w:pPr>
              <w:spacing w:before="100" w:beforeAutospacing="1" w:after="100" w:afterAutospacing="1"/>
              <w:jc w:val="center"/>
            </w:pPr>
            <w:r>
              <w:t>0</w:t>
            </w:r>
          </w:p>
        </w:tc>
        <w:tc>
          <w:tcPr>
            <w:tcW w:w="1596" w:type="dxa"/>
          </w:tcPr>
          <w:p w:rsidR="008409C5" w:rsidRDefault="002B11A9" w:rsidP="008409C5">
            <w:pPr>
              <w:spacing w:before="100" w:beforeAutospacing="1" w:after="100" w:afterAutospacing="1"/>
              <w:jc w:val="center"/>
            </w:pPr>
            <w:r>
              <w:t>1</w:t>
            </w:r>
          </w:p>
        </w:tc>
        <w:tc>
          <w:tcPr>
            <w:tcW w:w="1596" w:type="dxa"/>
          </w:tcPr>
          <w:p w:rsidR="008409C5" w:rsidRDefault="00D509EA" w:rsidP="008409C5">
            <w:pPr>
              <w:spacing w:before="100" w:beforeAutospacing="1" w:after="100" w:afterAutospacing="1"/>
              <w:jc w:val="center"/>
            </w:pPr>
            <w:r w:rsidRPr="00D509EA">
              <w:rPr>
                <w:color w:val="00B050"/>
              </w:rPr>
              <w:t>Different 1</w:t>
            </w:r>
          </w:p>
        </w:tc>
        <w:tc>
          <w:tcPr>
            <w:tcW w:w="1596" w:type="dxa"/>
          </w:tcPr>
          <w:p w:rsidR="008409C5" w:rsidRDefault="00245692" w:rsidP="008409C5">
            <w:pPr>
              <w:spacing w:before="100" w:beforeAutospacing="1" w:after="100" w:afterAutospacing="1"/>
              <w:jc w:val="center"/>
            </w:pPr>
            <w:r>
              <w:t>1</w:t>
            </w:r>
          </w:p>
        </w:tc>
      </w:tr>
      <w:tr w:rsidR="00D15256" w:rsidTr="008409C5">
        <w:tc>
          <w:tcPr>
            <w:tcW w:w="1596" w:type="dxa"/>
          </w:tcPr>
          <w:p w:rsidR="00D15256" w:rsidRPr="002B11A9" w:rsidRDefault="00D15256" w:rsidP="008409C5">
            <w:pPr>
              <w:spacing w:before="100" w:beforeAutospacing="1" w:after="100" w:afterAutospacing="1"/>
              <w:jc w:val="center"/>
              <w:rPr>
                <w:b/>
              </w:rPr>
            </w:pPr>
            <w:r>
              <w:rPr>
                <w:b/>
              </w:rPr>
              <w:t>Result</w:t>
            </w:r>
          </w:p>
        </w:tc>
        <w:tc>
          <w:tcPr>
            <w:tcW w:w="1596" w:type="dxa"/>
          </w:tcPr>
          <w:p w:rsidR="00D15256" w:rsidRPr="002B11A9" w:rsidRDefault="00D15256" w:rsidP="008409C5">
            <w:pPr>
              <w:spacing w:before="100" w:beforeAutospacing="1" w:after="100" w:afterAutospacing="1"/>
              <w:jc w:val="center"/>
              <w:rPr>
                <w:b/>
              </w:rPr>
            </w:pPr>
          </w:p>
        </w:tc>
        <w:tc>
          <w:tcPr>
            <w:tcW w:w="1596" w:type="dxa"/>
          </w:tcPr>
          <w:p w:rsidR="00D15256" w:rsidRDefault="00D15256" w:rsidP="008409C5">
            <w:pPr>
              <w:spacing w:before="100" w:beforeAutospacing="1" w:after="100" w:afterAutospacing="1"/>
              <w:jc w:val="center"/>
            </w:pPr>
            <w:r>
              <w:t>12</w:t>
            </w:r>
          </w:p>
        </w:tc>
        <w:tc>
          <w:tcPr>
            <w:tcW w:w="1596" w:type="dxa"/>
          </w:tcPr>
          <w:p w:rsidR="00D15256" w:rsidRDefault="00D15256" w:rsidP="008409C5">
            <w:pPr>
              <w:spacing w:before="100" w:beforeAutospacing="1" w:after="100" w:afterAutospacing="1"/>
              <w:jc w:val="center"/>
            </w:pPr>
            <w:r>
              <w:t>61</w:t>
            </w:r>
          </w:p>
        </w:tc>
        <w:tc>
          <w:tcPr>
            <w:tcW w:w="1596" w:type="dxa"/>
          </w:tcPr>
          <w:p w:rsidR="00D15256" w:rsidRPr="00D509EA" w:rsidRDefault="00D15256" w:rsidP="008409C5">
            <w:pPr>
              <w:spacing w:before="100" w:beforeAutospacing="1" w:after="100" w:afterAutospacing="1"/>
              <w:jc w:val="center"/>
              <w:rPr>
                <w:color w:val="00B050"/>
              </w:rPr>
            </w:pPr>
            <w:r>
              <w:rPr>
                <w:color w:val="00B050"/>
              </w:rPr>
              <w:t>49</w:t>
            </w:r>
          </w:p>
        </w:tc>
        <w:tc>
          <w:tcPr>
            <w:tcW w:w="1596" w:type="dxa"/>
          </w:tcPr>
          <w:p w:rsidR="00D15256" w:rsidRDefault="00D15256" w:rsidP="008409C5">
            <w:pPr>
              <w:spacing w:before="100" w:beforeAutospacing="1" w:after="100" w:afterAutospacing="1"/>
              <w:jc w:val="center"/>
            </w:pPr>
            <w:r>
              <w:t>-61</w:t>
            </w:r>
          </w:p>
        </w:tc>
      </w:tr>
    </w:tbl>
    <w:p w:rsidR="008409C5" w:rsidRDefault="008409C5" w:rsidP="002E39D0">
      <w:pPr>
        <w:spacing w:before="100" w:beforeAutospacing="1" w:after="100" w:afterAutospacing="1" w:line="240" w:lineRule="auto"/>
      </w:pPr>
    </w:p>
    <w:p w:rsidR="00FA3DB9" w:rsidRPr="00FA3DB9" w:rsidRDefault="002E39D0" w:rsidP="002E39D0">
      <w:pPr>
        <w:spacing w:before="100" w:beforeAutospacing="1" w:after="100" w:afterAutospacing="1" w:line="240" w:lineRule="auto"/>
        <w:rPr>
          <w:b/>
        </w:rPr>
      </w:pPr>
      <w:r w:rsidRPr="002E39D0">
        <w:t>The following table lists the bitwise operators −</w:t>
      </w:r>
      <w:r>
        <w:br/>
      </w:r>
      <w:r w:rsidRPr="002E39D0">
        <w:t xml:space="preserve">Assume integer variable A holds 60 and variable B holds 13 then </w:t>
      </w:r>
      <w:r w:rsidR="0056092B">
        <w:t>–</w:t>
      </w:r>
      <w:r w:rsidR="00FA3DB9">
        <w:br/>
      </w:r>
      <w:r w:rsidR="00FA3DB9" w:rsidRPr="00FA3DB9">
        <w:rPr>
          <w:b/>
        </w:rPr>
        <w:t>0 for false and 1 for True</w:t>
      </w:r>
    </w:p>
    <w:tbl>
      <w:tblPr>
        <w:tblStyle w:val="TableGrid"/>
        <w:tblW w:w="10057" w:type="dxa"/>
        <w:tblLook w:val="04A0" w:firstRow="1" w:lastRow="0" w:firstColumn="1" w:lastColumn="0" w:noHBand="0" w:noVBand="1"/>
      </w:tblPr>
      <w:tblGrid>
        <w:gridCol w:w="2316"/>
        <w:gridCol w:w="3407"/>
        <w:gridCol w:w="4334"/>
      </w:tblGrid>
      <w:tr w:rsidR="0056092B" w:rsidRPr="0056092B" w:rsidTr="0056092B">
        <w:tc>
          <w:tcPr>
            <w:tcW w:w="0" w:type="auto"/>
            <w:hideMark/>
          </w:tcPr>
          <w:p w:rsidR="0056092B" w:rsidRPr="0056092B" w:rsidRDefault="0056092B" w:rsidP="0056092B">
            <w:pPr>
              <w:spacing w:before="100" w:beforeAutospacing="1" w:after="100" w:afterAutospacing="1"/>
            </w:pPr>
            <w:r w:rsidRPr="0056092B">
              <w:t>Operator</w:t>
            </w:r>
          </w:p>
        </w:tc>
        <w:tc>
          <w:tcPr>
            <w:tcW w:w="3431" w:type="dxa"/>
            <w:hideMark/>
          </w:tcPr>
          <w:p w:rsidR="0056092B" w:rsidRPr="0056092B" w:rsidRDefault="0056092B" w:rsidP="0056092B">
            <w:pPr>
              <w:spacing w:before="100" w:beforeAutospacing="1" w:after="100" w:afterAutospacing="1"/>
            </w:pPr>
            <w:r w:rsidRPr="0056092B">
              <w:t>Description</w:t>
            </w:r>
          </w:p>
        </w:tc>
        <w:tc>
          <w:tcPr>
            <w:tcW w:w="4369" w:type="dxa"/>
            <w:hideMark/>
          </w:tcPr>
          <w:p w:rsidR="0056092B" w:rsidRPr="0056092B" w:rsidRDefault="0056092B" w:rsidP="0056092B">
            <w:pPr>
              <w:spacing w:before="100" w:beforeAutospacing="1" w:after="100" w:afterAutospacing="1"/>
            </w:pPr>
            <w:r w:rsidRPr="0056092B">
              <w:t>Example</w:t>
            </w:r>
          </w:p>
        </w:tc>
      </w:tr>
      <w:tr w:rsidR="0056092B" w:rsidRPr="0056092B" w:rsidTr="0056092B">
        <w:tc>
          <w:tcPr>
            <w:tcW w:w="2257" w:type="dxa"/>
            <w:hideMark/>
          </w:tcPr>
          <w:p w:rsidR="0056092B" w:rsidRPr="0056092B" w:rsidRDefault="0056092B" w:rsidP="0056092B">
            <w:pPr>
              <w:spacing w:before="100" w:beforeAutospacing="1" w:after="100" w:afterAutospacing="1"/>
            </w:pPr>
            <w:r w:rsidRPr="0056092B">
              <w:t>&amp; (bitwise and)</w:t>
            </w:r>
          </w:p>
        </w:tc>
        <w:tc>
          <w:tcPr>
            <w:tcW w:w="3431" w:type="dxa"/>
            <w:hideMark/>
          </w:tcPr>
          <w:p w:rsidR="0056092B" w:rsidRPr="0056092B" w:rsidRDefault="0056092B" w:rsidP="0056092B">
            <w:pPr>
              <w:spacing w:before="100" w:beforeAutospacing="1" w:after="100" w:afterAutospacing="1"/>
            </w:pPr>
            <w:r w:rsidRPr="0056092B">
              <w:t xml:space="preserve">Binary AND Operator copies a bit </w:t>
            </w:r>
            <w:r w:rsidRPr="0056092B">
              <w:lastRenderedPageBreak/>
              <w:t>to the result if it exists in both operands.</w:t>
            </w:r>
          </w:p>
        </w:tc>
        <w:tc>
          <w:tcPr>
            <w:tcW w:w="4369" w:type="dxa"/>
            <w:hideMark/>
          </w:tcPr>
          <w:p w:rsidR="0056092B" w:rsidRPr="0056092B" w:rsidRDefault="0056092B" w:rsidP="0056092B">
            <w:pPr>
              <w:spacing w:before="100" w:beforeAutospacing="1" w:after="100" w:afterAutospacing="1"/>
            </w:pPr>
            <w:r w:rsidRPr="0056092B">
              <w:lastRenderedPageBreak/>
              <w:t>(A &amp; B) will give 12 which is 0000 1100</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lastRenderedPageBreak/>
              <w:t>| (bitwise or)</w:t>
            </w:r>
          </w:p>
        </w:tc>
        <w:tc>
          <w:tcPr>
            <w:tcW w:w="3431" w:type="dxa"/>
            <w:hideMark/>
          </w:tcPr>
          <w:p w:rsidR="0056092B" w:rsidRPr="0056092B" w:rsidRDefault="0056092B" w:rsidP="0056092B">
            <w:pPr>
              <w:spacing w:before="100" w:beforeAutospacing="1" w:after="100" w:afterAutospacing="1"/>
            </w:pPr>
            <w:r w:rsidRPr="0056092B">
              <w:t>Binary OR Operator copies a bit if it exists in either operand.</w:t>
            </w:r>
          </w:p>
        </w:tc>
        <w:tc>
          <w:tcPr>
            <w:tcW w:w="4369" w:type="dxa"/>
            <w:hideMark/>
          </w:tcPr>
          <w:p w:rsidR="0056092B" w:rsidRPr="0056092B" w:rsidRDefault="0056092B" w:rsidP="0056092B">
            <w:pPr>
              <w:spacing w:before="100" w:beforeAutospacing="1" w:after="100" w:afterAutospacing="1"/>
            </w:pPr>
            <w:r w:rsidRPr="0056092B">
              <w:t>(A | B) will give 61 which is 0011 1101</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 (bitwise XOR)</w:t>
            </w:r>
          </w:p>
        </w:tc>
        <w:tc>
          <w:tcPr>
            <w:tcW w:w="3431" w:type="dxa"/>
            <w:hideMark/>
          </w:tcPr>
          <w:p w:rsidR="0056092B" w:rsidRPr="0056092B" w:rsidRDefault="0056092B" w:rsidP="0056092B">
            <w:pPr>
              <w:spacing w:before="100" w:beforeAutospacing="1" w:after="100" w:afterAutospacing="1"/>
            </w:pPr>
            <w:r w:rsidRPr="0056092B">
              <w:t>Binary XOR Operator copies the bit if it is set in one operand but not both.</w:t>
            </w:r>
          </w:p>
        </w:tc>
        <w:tc>
          <w:tcPr>
            <w:tcW w:w="4369" w:type="dxa"/>
            <w:hideMark/>
          </w:tcPr>
          <w:p w:rsidR="0056092B" w:rsidRPr="0056092B" w:rsidRDefault="0056092B" w:rsidP="0056092B">
            <w:pPr>
              <w:spacing w:before="100" w:beforeAutospacing="1" w:after="100" w:afterAutospacing="1"/>
            </w:pPr>
            <w:r w:rsidRPr="0056092B">
              <w:t>(A ^ B) will give 49 which is 0011 0001</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rPr>
                <w:rFonts w:ascii="Tahoma" w:hAnsi="Tahoma" w:cs="Tahoma"/>
              </w:rPr>
              <w:t>⁓</w:t>
            </w:r>
            <w:r w:rsidRPr="0056092B">
              <w:t xml:space="preserve"> (bitwise compliment)</w:t>
            </w:r>
          </w:p>
        </w:tc>
        <w:tc>
          <w:tcPr>
            <w:tcW w:w="3431" w:type="dxa"/>
            <w:hideMark/>
          </w:tcPr>
          <w:p w:rsidR="0056092B" w:rsidRPr="0056092B" w:rsidRDefault="0056092B" w:rsidP="0056092B">
            <w:pPr>
              <w:spacing w:before="100" w:beforeAutospacing="1" w:after="100" w:afterAutospacing="1"/>
            </w:pPr>
            <w:r w:rsidRPr="0056092B">
              <w:t>Binary Ones Complement Operator is unary and has the effect of 'flipping' bits.</w:t>
            </w:r>
          </w:p>
        </w:tc>
        <w:tc>
          <w:tcPr>
            <w:tcW w:w="4369" w:type="dxa"/>
            <w:hideMark/>
          </w:tcPr>
          <w:p w:rsidR="0056092B" w:rsidRPr="0056092B" w:rsidRDefault="0056092B" w:rsidP="0056092B">
            <w:pPr>
              <w:spacing w:before="100" w:beforeAutospacing="1" w:after="100" w:afterAutospacing="1"/>
            </w:pPr>
            <w:r w:rsidRPr="0056092B">
              <w:t>(</w:t>
            </w:r>
            <w:r w:rsidRPr="0056092B">
              <w:rPr>
                <w:rFonts w:ascii="Tahoma" w:hAnsi="Tahoma" w:cs="Tahoma"/>
              </w:rPr>
              <w:t>⁓</w:t>
            </w:r>
            <w:proofErr w:type="gramStart"/>
            <w:r w:rsidRPr="0056092B">
              <w:t>A )</w:t>
            </w:r>
            <w:proofErr w:type="gramEnd"/>
            <w:r w:rsidRPr="0056092B">
              <w:t xml:space="preserve"> will give -61 which is 1100 0011 in 2's complement form due to a signed binary number.</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&lt;&lt; (left shift)</w:t>
            </w:r>
          </w:p>
        </w:tc>
        <w:tc>
          <w:tcPr>
            <w:tcW w:w="3431" w:type="dxa"/>
            <w:hideMark/>
          </w:tcPr>
          <w:p w:rsidR="0056092B" w:rsidRPr="0056092B" w:rsidRDefault="0056092B" w:rsidP="0056092B">
            <w:pPr>
              <w:spacing w:before="100" w:beforeAutospacing="1" w:after="100" w:afterAutospacing="1"/>
            </w:pPr>
            <w:r w:rsidRPr="0056092B">
              <w:t>Binary Left Shift Operator. The left operands value is moved left by the number of bits specified by the right operand.</w:t>
            </w:r>
          </w:p>
        </w:tc>
        <w:tc>
          <w:tcPr>
            <w:tcW w:w="4369" w:type="dxa"/>
            <w:hideMark/>
          </w:tcPr>
          <w:p w:rsidR="0056092B" w:rsidRPr="0056092B" w:rsidRDefault="0056092B" w:rsidP="0056092B">
            <w:pPr>
              <w:spacing w:before="100" w:beforeAutospacing="1" w:after="100" w:afterAutospacing="1"/>
            </w:pPr>
            <w:r w:rsidRPr="0056092B">
              <w:t>A &lt;&lt; 2 will give 240 which is 1111 0000</w:t>
            </w:r>
          </w:p>
        </w:tc>
      </w:tr>
      <w:tr w:rsidR="0056092B" w:rsidRPr="0056092B" w:rsidTr="0056092B">
        <w:tc>
          <w:tcPr>
            <w:tcW w:w="0" w:type="auto"/>
            <w:hideMark/>
          </w:tcPr>
          <w:p w:rsidR="0056092B" w:rsidRPr="0056092B" w:rsidRDefault="0056092B" w:rsidP="0056092B">
            <w:pPr>
              <w:spacing w:before="100" w:beforeAutospacing="1" w:after="100" w:afterAutospacing="1"/>
            </w:pPr>
            <w:r w:rsidRPr="0056092B">
              <w:t>&gt;&gt; (right shift)</w:t>
            </w:r>
          </w:p>
        </w:tc>
        <w:tc>
          <w:tcPr>
            <w:tcW w:w="3431" w:type="dxa"/>
            <w:hideMark/>
          </w:tcPr>
          <w:p w:rsidR="0056092B" w:rsidRPr="0056092B" w:rsidRDefault="0056092B" w:rsidP="0056092B">
            <w:pPr>
              <w:spacing w:before="100" w:beforeAutospacing="1" w:after="100" w:afterAutospacing="1"/>
            </w:pPr>
            <w:r w:rsidRPr="0056092B">
              <w:t>Binary Right Shift Operator. The left operands value is moved right by the number of bits specified by the right operand.</w:t>
            </w:r>
          </w:p>
        </w:tc>
        <w:tc>
          <w:tcPr>
            <w:tcW w:w="4369" w:type="dxa"/>
            <w:hideMark/>
          </w:tcPr>
          <w:p w:rsidR="0056092B" w:rsidRPr="0056092B" w:rsidRDefault="0056092B" w:rsidP="0056092B">
            <w:pPr>
              <w:spacing w:before="100" w:beforeAutospacing="1" w:after="100" w:afterAutospacing="1"/>
            </w:pPr>
            <w:r w:rsidRPr="0056092B">
              <w:t>A &gt;&gt; 2 will give 15 which is 1111</w:t>
            </w:r>
          </w:p>
        </w:tc>
      </w:tr>
      <w:tr w:rsidR="0056092B" w:rsidRPr="0056092B" w:rsidTr="0056092B">
        <w:tc>
          <w:tcPr>
            <w:tcW w:w="0" w:type="auto"/>
            <w:hideMark/>
          </w:tcPr>
          <w:p w:rsidR="0056092B" w:rsidRDefault="0056092B" w:rsidP="0056092B">
            <w:pPr>
              <w:spacing w:before="100" w:beforeAutospacing="1" w:after="100" w:afterAutospacing="1"/>
            </w:pPr>
            <w:r w:rsidRPr="0056092B">
              <w:t>&gt;&gt;&gt; (zero fill right shift)</w:t>
            </w:r>
          </w:p>
          <w:p w:rsidR="009F386B" w:rsidRPr="0056092B" w:rsidRDefault="009F386B" w:rsidP="0056092B">
            <w:pPr>
              <w:spacing w:before="100" w:beforeAutospacing="1" w:after="100" w:afterAutospacing="1"/>
            </w:pPr>
            <w:r>
              <w:t>Unsigned shift right</w:t>
            </w:r>
          </w:p>
        </w:tc>
        <w:tc>
          <w:tcPr>
            <w:tcW w:w="3431" w:type="dxa"/>
            <w:hideMark/>
          </w:tcPr>
          <w:p w:rsidR="0056092B" w:rsidRPr="0056092B" w:rsidRDefault="0056092B" w:rsidP="0056092B">
            <w:pPr>
              <w:spacing w:before="100" w:beforeAutospacing="1" w:after="100" w:afterAutospacing="1"/>
            </w:pPr>
            <w:r w:rsidRPr="0056092B">
              <w:t xml:space="preserve">Shift right zero fill </w:t>
            </w:r>
            <w:proofErr w:type="gramStart"/>
            <w:r w:rsidRPr="0056092B">
              <w:t>operator</w:t>
            </w:r>
            <w:proofErr w:type="gramEnd"/>
            <w:r w:rsidRPr="0056092B">
              <w:t>. The left operands value is moved right by the number of bits specified by the right operand and shifted values are filled up with zeros.</w:t>
            </w:r>
          </w:p>
        </w:tc>
        <w:tc>
          <w:tcPr>
            <w:tcW w:w="4369" w:type="dxa"/>
            <w:hideMark/>
          </w:tcPr>
          <w:p w:rsidR="0056092B" w:rsidRPr="0056092B" w:rsidRDefault="0056092B" w:rsidP="0056092B">
            <w:pPr>
              <w:spacing w:before="100" w:beforeAutospacing="1" w:after="100" w:afterAutospacing="1"/>
            </w:pPr>
            <w:r w:rsidRPr="0056092B">
              <w:t>A &gt;&gt;&gt;2 will give 15 which is 0000 1111</w:t>
            </w:r>
          </w:p>
        </w:tc>
      </w:tr>
    </w:tbl>
    <w:p w:rsidR="00AB2E0F" w:rsidRPr="00AB2E0F" w:rsidRDefault="00AB2E0F" w:rsidP="00AB2E0F">
      <w:pPr>
        <w:shd w:val="clear" w:color="auto" w:fill="FFFFFF"/>
        <w:spacing w:line="285" w:lineRule="atLeast"/>
        <w:rPr>
          <w:rFonts w:ascii="Consolas" w:eastAsia="Times New Roman" w:hAnsi="Consolas" w:cs="Times New Roman"/>
          <w:color w:val="000000"/>
          <w:sz w:val="21"/>
          <w:szCs w:val="21"/>
        </w:rPr>
      </w:pPr>
      <w:r>
        <w:t>Example:</w:t>
      </w:r>
      <w:r>
        <w:br/>
      </w:r>
      <w:r w:rsidRPr="00AB2E0F">
        <w:rPr>
          <w:rFonts w:ascii="Consolas" w:eastAsia="Times New Roman" w:hAnsi="Consolas" w:cs="Times New Roman"/>
          <w:color w:val="000000"/>
          <w:sz w:val="21"/>
          <w:szCs w:val="21"/>
        </w:rPr>
        <w:t> </w:t>
      </w:r>
      <w:proofErr w:type="spellStart"/>
      <w:r w:rsidRPr="00AB2E0F">
        <w:rPr>
          <w:rFonts w:ascii="Consolas" w:eastAsia="Times New Roman" w:hAnsi="Consolas" w:cs="Times New Roman"/>
          <w:color w:val="267F99"/>
          <w:sz w:val="21"/>
          <w:szCs w:val="21"/>
        </w:rPr>
        <w:t>int</w:t>
      </w:r>
      <w:proofErr w:type="spellEnd"/>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a</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98658"/>
          <w:sz w:val="21"/>
          <w:szCs w:val="21"/>
        </w:rPr>
        <w:t>60</w:t>
      </w: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8000"/>
          <w:sz w:val="21"/>
          <w:szCs w:val="21"/>
        </w:rPr>
        <w:t>/* 60 = 0011 1100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int</w:t>
      </w:r>
      <w:proofErr w:type="spellEnd"/>
      <w:proofErr w:type="gramEnd"/>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b</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98658"/>
          <w:sz w:val="21"/>
          <w:szCs w:val="21"/>
        </w:rPr>
        <w:t>13</w:t>
      </w: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8000"/>
          <w:sz w:val="21"/>
          <w:szCs w:val="21"/>
        </w:rPr>
        <w:t>/* 13 = 0000 1101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int</w:t>
      </w:r>
      <w:proofErr w:type="spellEnd"/>
      <w:proofErr w:type="gramEnd"/>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98658"/>
          <w:sz w:val="21"/>
          <w:szCs w:val="21"/>
        </w:rPr>
        <w:t>0</w:t>
      </w:r>
      <w:r w:rsidRPr="00AB2E0F">
        <w:rPr>
          <w:rFonts w:ascii="Consolas" w:eastAsia="Times New Roman" w:hAnsi="Consolas" w:cs="Times New Roman"/>
          <w:color w:val="000000"/>
          <w:sz w:val="21"/>
          <w:szCs w:val="21"/>
        </w:rPr>
        <w:t>;</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a</w:t>
      </w:r>
      <w:r w:rsidRPr="00AB2E0F">
        <w:rPr>
          <w:rFonts w:ascii="Consolas" w:eastAsia="Times New Roman" w:hAnsi="Consolas" w:cs="Times New Roman"/>
          <w:color w:val="000000"/>
          <w:sz w:val="21"/>
          <w:szCs w:val="21"/>
        </w:rPr>
        <w:t xml:space="preserve"> &amp; </w:t>
      </w:r>
      <w:r w:rsidRPr="00AB2E0F">
        <w:rPr>
          <w:rFonts w:ascii="Consolas" w:eastAsia="Times New Roman" w:hAnsi="Consolas" w:cs="Times New Roman"/>
          <w:color w:val="001080"/>
          <w:sz w:val="21"/>
          <w:szCs w:val="21"/>
        </w:rPr>
        <w:t>b</w:t>
      </w:r>
      <w:r w:rsidRPr="00AB2E0F">
        <w:rPr>
          <w:rFonts w:ascii="Consolas" w:eastAsia="Times New Roman" w:hAnsi="Consolas" w:cs="Times New Roman"/>
          <w:color w:val="000000"/>
          <w:sz w:val="21"/>
          <w:szCs w:val="21"/>
        </w:rPr>
        <w:t>;        </w:t>
      </w:r>
      <w:r w:rsidRPr="00AB2E0F">
        <w:rPr>
          <w:rFonts w:ascii="Consolas" w:eastAsia="Times New Roman" w:hAnsi="Consolas" w:cs="Times New Roman"/>
          <w:color w:val="008000"/>
          <w:sz w:val="21"/>
          <w:szCs w:val="21"/>
        </w:rPr>
        <w:t>/* 12 = 0000 1100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System</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0070C1"/>
          <w:sz w:val="21"/>
          <w:szCs w:val="21"/>
        </w:rPr>
        <w:t>out</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795E26"/>
          <w:sz w:val="21"/>
          <w:szCs w:val="21"/>
        </w:rPr>
        <w:t>println</w:t>
      </w:r>
      <w:proofErr w:type="spellEnd"/>
      <w:r w:rsidRPr="00AB2E0F">
        <w:rPr>
          <w:rFonts w:ascii="Consolas" w:eastAsia="Times New Roman" w:hAnsi="Consolas" w:cs="Times New Roman"/>
          <w:color w:val="000000"/>
          <w:sz w:val="21"/>
          <w:szCs w:val="21"/>
        </w:rPr>
        <w:t>(</w:t>
      </w:r>
      <w:proofErr w:type="gramEnd"/>
      <w:r w:rsidRPr="00AB2E0F">
        <w:rPr>
          <w:rFonts w:ascii="Consolas" w:eastAsia="Times New Roman" w:hAnsi="Consolas" w:cs="Times New Roman"/>
          <w:color w:val="A31515"/>
          <w:sz w:val="21"/>
          <w:szCs w:val="21"/>
        </w:rPr>
        <w:t>"a &amp; b = "</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a</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b</w:t>
      </w:r>
      <w:r w:rsidRPr="00AB2E0F">
        <w:rPr>
          <w:rFonts w:ascii="Consolas" w:eastAsia="Times New Roman" w:hAnsi="Consolas" w:cs="Times New Roman"/>
          <w:color w:val="000000"/>
          <w:sz w:val="21"/>
          <w:szCs w:val="21"/>
        </w:rPr>
        <w:t>;        </w:t>
      </w:r>
      <w:r w:rsidRPr="00AB2E0F">
        <w:rPr>
          <w:rFonts w:ascii="Consolas" w:eastAsia="Times New Roman" w:hAnsi="Consolas" w:cs="Times New Roman"/>
          <w:color w:val="008000"/>
          <w:sz w:val="21"/>
          <w:szCs w:val="21"/>
        </w:rPr>
        <w:t>/* 61 = 0011 1101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sidRPr="00AB2E0F">
        <w:rPr>
          <w:rFonts w:ascii="Consolas" w:eastAsia="Times New Roman" w:hAnsi="Consolas" w:cs="Times New Roman"/>
          <w:color w:val="000000"/>
          <w:sz w:val="21"/>
          <w:szCs w:val="21"/>
        </w:rPr>
        <w:t xml:space="preserve">        </w:t>
      </w:r>
      <w:proofErr w:type="spellStart"/>
      <w:proofErr w:type="gramStart"/>
      <w:r w:rsidRPr="00AB2E0F">
        <w:rPr>
          <w:rFonts w:ascii="Consolas" w:eastAsia="Times New Roman" w:hAnsi="Consolas" w:cs="Times New Roman"/>
          <w:color w:val="267F99"/>
          <w:sz w:val="21"/>
          <w:szCs w:val="21"/>
        </w:rPr>
        <w:t>System</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0070C1"/>
          <w:sz w:val="21"/>
          <w:szCs w:val="21"/>
        </w:rPr>
        <w:t>out</w:t>
      </w:r>
      <w:r w:rsidRPr="00AB2E0F">
        <w:rPr>
          <w:rFonts w:ascii="Consolas" w:eastAsia="Times New Roman" w:hAnsi="Consolas" w:cs="Times New Roman"/>
          <w:color w:val="000000"/>
          <w:sz w:val="21"/>
          <w:szCs w:val="21"/>
        </w:rPr>
        <w:t>.</w:t>
      </w:r>
      <w:r w:rsidRPr="00AB2E0F">
        <w:rPr>
          <w:rFonts w:ascii="Consolas" w:eastAsia="Times New Roman" w:hAnsi="Consolas" w:cs="Times New Roman"/>
          <w:color w:val="795E26"/>
          <w:sz w:val="21"/>
          <w:szCs w:val="21"/>
        </w:rPr>
        <w:t>println</w:t>
      </w:r>
      <w:proofErr w:type="spellEnd"/>
      <w:r w:rsidRPr="00AB2E0F">
        <w:rPr>
          <w:rFonts w:ascii="Consolas" w:eastAsia="Times New Roman" w:hAnsi="Consolas" w:cs="Times New Roman"/>
          <w:color w:val="000000"/>
          <w:sz w:val="21"/>
          <w:szCs w:val="21"/>
        </w:rPr>
        <w:t>(</w:t>
      </w:r>
      <w:proofErr w:type="gramEnd"/>
      <w:r w:rsidRPr="00AB2E0F">
        <w:rPr>
          <w:rFonts w:ascii="Consolas" w:eastAsia="Times New Roman" w:hAnsi="Consolas" w:cs="Times New Roman"/>
          <w:color w:val="A31515"/>
          <w:sz w:val="21"/>
          <w:szCs w:val="21"/>
        </w:rPr>
        <w:t>"a | b = "</w:t>
      </w:r>
      <w:r w:rsidRPr="00AB2E0F">
        <w:rPr>
          <w:rFonts w:ascii="Consolas" w:eastAsia="Times New Roman" w:hAnsi="Consolas" w:cs="Times New Roman"/>
          <w:color w:val="000000"/>
          <w:sz w:val="21"/>
          <w:szCs w:val="21"/>
        </w:rPr>
        <w:t xml:space="preserve"> + </w:t>
      </w:r>
      <w:r w:rsidRPr="00AB2E0F">
        <w:rPr>
          <w:rFonts w:ascii="Consolas" w:eastAsia="Times New Roman" w:hAnsi="Consolas" w:cs="Times New Roman"/>
          <w:color w:val="001080"/>
          <w:sz w:val="21"/>
          <w:szCs w:val="21"/>
        </w:rPr>
        <w:t>c</w:t>
      </w:r>
      <w:r w:rsidRPr="00AB2E0F">
        <w:rPr>
          <w:rFonts w:ascii="Consolas" w:eastAsia="Times New Roman" w:hAnsi="Consolas" w:cs="Times New Roman"/>
          <w:color w:val="000000"/>
          <w:sz w:val="21"/>
          <w:szCs w:val="21"/>
        </w:rPr>
        <w:t xml:space="preserve"> );</w:t>
      </w:r>
      <w:r w:rsidR="002C73B7">
        <w:rPr>
          <w:rFonts w:ascii="Consolas" w:eastAsia="Times New Roman" w:hAnsi="Consolas" w:cs="Times New Roman"/>
          <w:color w:val="000000"/>
          <w:sz w:val="21"/>
          <w:szCs w:val="21"/>
        </w:rPr>
        <w:t xml:space="preserve"> </w:t>
      </w:r>
    </w:p>
    <w:p w:rsidR="00AB2E0F" w:rsidRPr="00AB2E0F" w:rsidRDefault="00AB2E0F" w:rsidP="00AB2E0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w:t>
      </w:r>
      <w:proofErr w:type="gramStart"/>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br/>
      </w:r>
      <w:r w:rsidRPr="00AB2E0F">
        <w:rPr>
          <w:rFonts w:ascii="Consolas" w:eastAsia="Times New Roman" w:hAnsi="Consolas" w:cs="Times New Roman"/>
          <w:color w:val="000000"/>
          <w:sz w:val="21"/>
          <w:szCs w:val="21"/>
        </w:rPr>
        <w:t>a &amp; b = 12</w:t>
      </w:r>
    </w:p>
    <w:p w:rsidR="00AB2E0F" w:rsidRDefault="00AB2E0F" w:rsidP="009B6637">
      <w:pPr>
        <w:shd w:val="clear" w:color="auto" w:fill="FFFFFF"/>
        <w:spacing w:after="0" w:line="285" w:lineRule="atLeast"/>
        <w:rPr>
          <w:rFonts w:ascii="Consolas" w:eastAsia="Times New Roman" w:hAnsi="Consolas" w:cs="Times New Roman"/>
          <w:color w:val="000000"/>
          <w:sz w:val="21"/>
          <w:szCs w:val="21"/>
        </w:rPr>
      </w:pPr>
      <w:proofErr w:type="gramStart"/>
      <w:r w:rsidRPr="00AB2E0F">
        <w:rPr>
          <w:rFonts w:ascii="Consolas" w:eastAsia="Times New Roman" w:hAnsi="Consolas" w:cs="Times New Roman"/>
          <w:color w:val="000000"/>
          <w:sz w:val="21"/>
          <w:szCs w:val="21"/>
        </w:rPr>
        <w:t>a</w:t>
      </w:r>
      <w:proofErr w:type="gramEnd"/>
      <w:r w:rsidRPr="00AB2E0F">
        <w:rPr>
          <w:rFonts w:ascii="Consolas" w:eastAsia="Times New Roman" w:hAnsi="Consolas" w:cs="Times New Roman"/>
          <w:color w:val="000000"/>
          <w:sz w:val="21"/>
          <w:szCs w:val="21"/>
        </w:rPr>
        <w:t xml:space="preserve"> | b = 61</w:t>
      </w:r>
    </w:p>
    <w:p w:rsidR="009B6637" w:rsidRDefault="009B6637" w:rsidP="009B6637">
      <w:pPr>
        <w:shd w:val="clear" w:color="auto" w:fill="FFFFFF"/>
        <w:spacing w:after="0" w:line="285" w:lineRule="atLeast"/>
        <w:rPr>
          <w:rFonts w:ascii="Consolas" w:eastAsia="Times New Roman" w:hAnsi="Consolas" w:cs="Times New Roman"/>
          <w:color w:val="000000"/>
          <w:sz w:val="21"/>
          <w:szCs w:val="21"/>
        </w:rPr>
      </w:pPr>
    </w:p>
    <w:p w:rsidR="009B6637" w:rsidRDefault="009B6637" w:rsidP="009B663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Shift Operator Calculation:</w:t>
      </w:r>
    </w:p>
    <w:p w:rsidR="009B6637" w:rsidRPr="009B6637" w:rsidRDefault="009B6637" w:rsidP="009B6637">
      <w:pPr>
        <w:shd w:val="clear" w:color="auto" w:fill="FFFFFF"/>
        <w:spacing w:after="0" w:line="285" w:lineRule="atLeast"/>
        <w:rPr>
          <w:rFonts w:ascii="Consolas" w:eastAsia="Times New Roman" w:hAnsi="Consolas" w:cs="Times New Roman"/>
          <w:b/>
          <w:color w:val="000000"/>
          <w:sz w:val="21"/>
          <w:szCs w:val="21"/>
        </w:rPr>
      </w:pPr>
      <w:r w:rsidRPr="009B6637">
        <w:rPr>
          <w:rFonts w:ascii="Consolas" w:eastAsia="Times New Roman" w:hAnsi="Consolas" w:cs="Times New Roman"/>
          <w:b/>
          <w:color w:val="000000"/>
          <w:sz w:val="21"/>
          <w:szCs w:val="21"/>
        </w:rPr>
        <w:t xml:space="preserve">&lt;&lt; </w:t>
      </w:r>
      <w:proofErr w:type="gramStart"/>
      <w:r w:rsidRPr="009B6637">
        <w:rPr>
          <w:rFonts w:ascii="Consolas" w:eastAsia="Times New Roman" w:hAnsi="Consolas" w:cs="Times New Roman"/>
          <w:b/>
          <w:color w:val="000000"/>
          <w:sz w:val="21"/>
          <w:szCs w:val="21"/>
        </w:rPr>
        <w:t>left</w:t>
      </w:r>
      <w:proofErr w:type="gramEnd"/>
      <w:r w:rsidRPr="009B6637">
        <w:rPr>
          <w:rFonts w:ascii="Consolas" w:eastAsia="Times New Roman" w:hAnsi="Consolas" w:cs="Times New Roman"/>
          <w:b/>
          <w:color w:val="000000"/>
          <w:sz w:val="21"/>
          <w:szCs w:val="21"/>
        </w:rPr>
        <w:t xml:space="preserve"> shift</w:t>
      </w:r>
    </w:p>
    <w:p w:rsidR="009B6637" w:rsidRDefault="009B6637" w:rsidP="009B6637">
      <w:pPr>
        <w:shd w:val="clear" w:color="auto" w:fill="FFFFFF"/>
        <w:spacing w:after="0" w:line="285" w:lineRule="atLeast"/>
      </w:pPr>
      <w:r w:rsidRPr="0056092B">
        <w:t>A &lt;&lt; 2</w:t>
      </w:r>
    </w:p>
    <w:p w:rsidR="009B6637" w:rsidRDefault="009B6637" w:rsidP="009B6637">
      <w:pPr>
        <w:shd w:val="clear" w:color="auto" w:fill="FFFFFF"/>
        <w:spacing w:after="0" w:line="285" w:lineRule="atLeast"/>
      </w:pPr>
      <w:r>
        <w:t xml:space="preserve">Now </w:t>
      </w:r>
      <w:proofErr w:type="gramStart"/>
      <w:r>
        <w:t>Add</w:t>
      </w:r>
      <w:proofErr w:type="gramEnd"/>
      <w:r>
        <w:t xml:space="preserve"> two zero in last</w:t>
      </w:r>
    </w:p>
    <w:p w:rsidR="009B6637" w:rsidRDefault="009B6637" w:rsidP="009B6637">
      <w:pPr>
        <w:shd w:val="clear" w:color="auto" w:fill="FFFFFF"/>
        <w:spacing w:after="0" w:line="285" w:lineRule="atLeast"/>
      </w:pPr>
      <w:r w:rsidRPr="009B6637">
        <w:rPr>
          <w:strike/>
        </w:rPr>
        <w:t>00</w:t>
      </w:r>
      <w:r w:rsidRPr="002E39D0">
        <w:t>11 1100</w:t>
      </w:r>
      <w:r>
        <w:t>00=</w:t>
      </w:r>
      <w:r w:rsidRPr="0056092B">
        <w:t>240</w:t>
      </w:r>
    </w:p>
    <w:p w:rsidR="009B6637" w:rsidRPr="009B6637" w:rsidRDefault="009B6637" w:rsidP="009B6637">
      <w:pPr>
        <w:shd w:val="clear" w:color="auto" w:fill="FFFFFF"/>
        <w:spacing w:after="0" w:line="285" w:lineRule="atLeast"/>
        <w:rPr>
          <w:b/>
        </w:rPr>
      </w:pPr>
      <w:r w:rsidRPr="009B6637">
        <w:rPr>
          <w:b/>
        </w:rPr>
        <w:t xml:space="preserve">&gt;&gt; </w:t>
      </w:r>
      <w:proofErr w:type="spellStart"/>
      <w:proofErr w:type="gramStart"/>
      <w:r w:rsidRPr="009B6637">
        <w:rPr>
          <w:b/>
        </w:rPr>
        <w:t>rt</w:t>
      </w:r>
      <w:proofErr w:type="spellEnd"/>
      <w:proofErr w:type="gramEnd"/>
      <w:r w:rsidRPr="009B6637">
        <w:rPr>
          <w:b/>
        </w:rPr>
        <w:t xml:space="preserve"> shift </w:t>
      </w:r>
    </w:p>
    <w:p w:rsidR="009B6637" w:rsidRDefault="009B6637" w:rsidP="009B6637">
      <w:pPr>
        <w:shd w:val="clear" w:color="auto" w:fill="FFFFFF"/>
        <w:spacing w:after="0" w:line="285" w:lineRule="atLeast"/>
      </w:pPr>
      <w:r>
        <w:t>A&gt;&gt;2</w:t>
      </w:r>
    </w:p>
    <w:p w:rsidR="009B6637" w:rsidRDefault="009B6637" w:rsidP="009B6637">
      <w:pPr>
        <w:shd w:val="clear" w:color="auto" w:fill="FFFFFF"/>
        <w:spacing w:after="0" w:line="285" w:lineRule="atLeast"/>
      </w:pPr>
      <w:r w:rsidRPr="002E39D0">
        <w:t>0011 11</w:t>
      </w:r>
      <w:r w:rsidRPr="009B6637">
        <w:rPr>
          <w:strike/>
        </w:rPr>
        <w:t>00</w:t>
      </w:r>
      <w:r w:rsidRPr="009B6637">
        <w:t>=15</w:t>
      </w:r>
    </w:p>
    <w:p w:rsidR="002C4C54" w:rsidRPr="002C4C54" w:rsidRDefault="002C4C54" w:rsidP="009B6637">
      <w:pPr>
        <w:shd w:val="clear" w:color="auto" w:fill="FFFFFF"/>
        <w:spacing w:after="0" w:line="285" w:lineRule="atLeast"/>
        <w:rPr>
          <w:b/>
        </w:rPr>
      </w:pPr>
      <w:r w:rsidRPr="002C4C54">
        <w:rPr>
          <w:b/>
        </w:rPr>
        <w:lastRenderedPageBreak/>
        <w:t>&gt;&gt;&gt; Shift</w:t>
      </w:r>
    </w:p>
    <w:p w:rsidR="002C4C54" w:rsidRDefault="002C4C54" w:rsidP="002C4C54">
      <w:pPr>
        <w:shd w:val="clear" w:color="auto" w:fill="FFFFFF"/>
        <w:spacing w:after="0" w:line="285" w:lineRule="atLeast"/>
      </w:pPr>
      <w:r>
        <w:t>A&gt;&gt;&gt;2</w:t>
      </w:r>
    </w:p>
    <w:p w:rsidR="002C4C54" w:rsidRDefault="002C4C54" w:rsidP="009B6637">
      <w:pPr>
        <w:shd w:val="clear" w:color="auto" w:fill="FFFFFF"/>
        <w:spacing w:after="0" w:line="285" w:lineRule="atLeast"/>
        <w:rPr>
          <w:rFonts w:ascii="Consolas" w:eastAsia="Times New Roman" w:hAnsi="Consolas" w:cs="Times New Roman"/>
          <w:color w:val="000000"/>
          <w:sz w:val="21"/>
          <w:szCs w:val="21"/>
        </w:rPr>
      </w:pPr>
      <w:r w:rsidRPr="002C4C54">
        <w:t>0000</w:t>
      </w:r>
      <w:r w:rsidRPr="002E39D0">
        <w:t>1111</w:t>
      </w:r>
      <w:r w:rsidRPr="002C4C54">
        <w:rPr>
          <w:strike/>
        </w:rPr>
        <w:t>00</w:t>
      </w:r>
      <w:r w:rsidRPr="002C4C54">
        <w:t>=15</w:t>
      </w:r>
    </w:p>
    <w:p w:rsidR="009B6637" w:rsidRPr="002E39D0" w:rsidRDefault="009B6637" w:rsidP="009B6637">
      <w:pPr>
        <w:shd w:val="clear" w:color="auto" w:fill="FFFFFF"/>
        <w:spacing w:after="0" w:line="285" w:lineRule="atLeast"/>
      </w:pPr>
    </w:p>
    <w:p w:rsidR="00DD12A5" w:rsidRDefault="00823637" w:rsidP="00823637">
      <w:pPr>
        <w:spacing w:before="100" w:beforeAutospacing="1" w:after="100" w:afterAutospacing="1" w:line="240" w:lineRule="auto"/>
      </w:pPr>
      <w:r w:rsidRPr="00823637">
        <w:rPr>
          <w:b/>
        </w:rPr>
        <w:t>The Logical Operators</w:t>
      </w:r>
      <w:proofErr w:type="gramStart"/>
      <w:r>
        <w:rPr>
          <w:b/>
        </w:rPr>
        <w:t>:</w:t>
      </w:r>
      <w:proofErr w:type="gramEnd"/>
      <w:r>
        <w:rPr>
          <w:b/>
        </w:rPr>
        <w:br/>
      </w:r>
      <w:r w:rsidRPr="00823637">
        <w:t>The following table lists the logical operators −</w:t>
      </w:r>
      <w:r>
        <w:br/>
      </w:r>
      <w:r w:rsidRPr="00823637">
        <w:t xml:space="preserve">Assume Boolean variables A holds true and variable B holds false, then </w:t>
      </w:r>
      <w:r w:rsidR="00DD12A5">
        <w:t>–</w:t>
      </w:r>
    </w:p>
    <w:tbl>
      <w:tblPr>
        <w:tblStyle w:val="TableGrid"/>
        <w:tblW w:w="9738" w:type="dxa"/>
        <w:tblLook w:val="04A0" w:firstRow="1" w:lastRow="0" w:firstColumn="1" w:lastColumn="0" w:noHBand="0" w:noVBand="1"/>
      </w:tblPr>
      <w:tblGrid>
        <w:gridCol w:w="2369"/>
        <w:gridCol w:w="5119"/>
        <w:gridCol w:w="2250"/>
      </w:tblGrid>
      <w:tr w:rsidR="00DD12A5" w:rsidRPr="00DD12A5" w:rsidTr="00DD12A5">
        <w:tc>
          <w:tcPr>
            <w:tcW w:w="2369" w:type="dxa"/>
            <w:hideMark/>
          </w:tcPr>
          <w:p w:rsidR="00DD12A5" w:rsidRPr="00DD12A5" w:rsidRDefault="00DD12A5" w:rsidP="00DD12A5">
            <w:pPr>
              <w:spacing w:before="100" w:beforeAutospacing="1" w:after="100" w:afterAutospacing="1"/>
            </w:pPr>
            <w:r w:rsidRPr="00DD12A5">
              <w:t>Operator</w:t>
            </w:r>
          </w:p>
        </w:tc>
        <w:tc>
          <w:tcPr>
            <w:tcW w:w="5119" w:type="dxa"/>
            <w:hideMark/>
          </w:tcPr>
          <w:p w:rsidR="00DD12A5" w:rsidRPr="00DD12A5" w:rsidRDefault="00DD12A5" w:rsidP="00DD12A5">
            <w:pPr>
              <w:spacing w:before="100" w:beforeAutospacing="1" w:after="100" w:afterAutospacing="1"/>
            </w:pPr>
            <w:r w:rsidRPr="00DD12A5">
              <w:t>Description</w:t>
            </w:r>
          </w:p>
        </w:tc>
        <w:tc>
          <w:tcPr>
            <w:tcW w:w="2250" w:type="dxa"/>
            <w:hideMark/>
          </w:tcPr>
          <w:p w:rsidR="00DD12A5" w:rsidRPr="00DD12A5" w:rsidRDefault="00DD12A5" w:rsidP="00DD12A5">
            <w:pPr>
              <w:spacing w:before="100" w:beforeAutospacing="1" w:after="100" w:afterAutospacing="1"/>
            </w:pPr>
            <w:r w:rsidRPr="00DD12A5">
              <w:t>Example</w:t>
            </w:r>
          </w:p>
        </w:tc>
      </w:tr>
      <w:tr w:rsidR="00DD12A5" w:rsidRPr="00DD12A5" w:rsidTr="00DD12A5">
        <w:tc>
          <w:tcPr>
            <w:tcW w:w="0" w:type="auto"/>
            <w:hideMark/>
          </w:tcPr>
          <w:p w:rsidR="00DD12A5" w:rsidRPr="00DD12A5" w:rsidRDefault="00DD12A5" w:rsidP="00DD12A5">
            <w:pPr>
              <w:spacing w:before="100" w:beforeAutospacing="1" w:after="100" w:afterAutospacing="1"/>
            </w:pPr>
            <w:r w:rsidRPr="00DD12A5">
              <w:t>&amp;&amp; (logical and)</w:t>
            </w:r>
          </w:p>
        </w:tc>
        <w:tc>
          <w:tcPr>
            <w:tcW w:w="5119" w:type="dxa"/>
            <w:hideMark/>
          </w:tcPr>
          <w:p w:rsidR="00DD12A5" w:rsidRPr="00DD12A5" w:rsidRDefault="00DD12A5" w:rsidP="00DD12A5">
            <w:pPr>
              <w:spacing w:before="100" w:beforeAutospacing="1" w:after="100" w:afterAutospacing="1"/>
            </w:pPr>
            <w:r w:rsidRPr="00DD12A5">
              <w:t>Called Logical AND operator. If both the operands are non-zero, then the condition becomes true.</w:t>
            </w:r>
          </w:p>
        </w:tc>
        <w:tc>
          <w:tcPr>
            <w:tcW w:w="2250" w:type="dxa"/>
            <w:hideMark/>
          </w:tcPr>
          <w:p w:rsidR="00DD12A5" w:rsidRPr="00DD12A5" w:rsidRDefault="00DD12A5" w:rsidP="00DD12A5">
            <w:pPr>
              <w:spacing w:before="100" w:beforeAutospacing="1" w:after="100" w:afterAutospacing="1"/>
            </w:pPr>
            <w:r w:rsidRPr="00DD12A5">
              <w:t>(A &amp;&amp; B) is false</w:t>
            </w:r>
          </w:p>
        </w:tc>
      </w:tr>
      <w:tr w:rsidR="00DD12A5" w:rsidRPr="00DD12A5" w:rsidTr="00DD12A5">
        <w:tc>
          <w:tcPr>
            <w:tcW w:w="0" w:type="auto"/>
            <w:hideMark/>
          </w:tcPr>
          <w:p w:rsidR="00DD12A5" w:rsidRPr="00DD12A5" w:rsidRDefault="00DD12A5" w:rsidP="00DD12A5">
            <w:pPr>
              <w:spacing w:before="100" w:beforeAutospacing="1" w:after="100" w:afterAutospacing="1"/>
            </w:pPr>
            <w:r w:rsidRPr="00DD12A5">
              <w:t>|| (logical or)</w:t>
            </w:r>
          </w:p>
        </w:tc>
        <w:tc>
          <w:tcPr>
            <w:tcW w:w="5119" w:type="dxa"/>
            <w:hideMark/>
          </w:tcPr>
          <w:p w:rsidR="00DD12A5" w:rsidRPr="00DD12A5" w:rsidRDefault="00DD12A5" w:rsidP="00DD12A5">
            <w:pPr>
              <w:spacing w:before="100" w:beforeAutospacing="1" w:after="100" w:afterAutospacing="1"/>
            </w:pPr>
            <w:r w:rsidRPr="00DD12A5">
              <w:t>Called Logical OR Operator. If any of the two operands are non-zero, then the condition becomes true.</w:t>
            </w:r>
          </w:p>
        </w:tc>
        <w:tc>
          <w:tcPr>
            <w:tcW w:w="2250" w:type="dxa"/>
            <w:hideMark/>
          </w:tcPr>
          <w:p w:rsidR="00DD12A5" w:rsidRPr="00DD12A5" w:rsidRDefault="00DD12A5" w:rsidP="00DD12A5">
            <w:pPr>
              <w:spacing w:before="100" w:beforeAutospacing="1" w:after="100" w:afterAutospacing="1"/>
            </w:pPr>
            <w:r w:rsidRPr="00DD12A5">
              <w:t>(A || B) is true</w:t>
            </w:r>
          </w:p>
        </w:tc>
      </w:tr>
      <w:tr w:rsidR="00DD12A5" w:rsidRPr="00DD12A5" w:rsidTr="00DD12A5">
        <w:tc>
          <w:tcPr>
            <w:tcW w:w="0" w:type="auto"/>
            <w:hideMark/>
          </w:tcPr>
          <w:p w:rsidR="00DD12A5" w:rsidRPr="00DD12A5" w:rsidRDefault="00DD12A5" w:rsidP="00DD12A5">
            <w:pPr>
              <w:spacing w:before="100" w:beforeAutospacing="1" w:after="100" w:afterAutospacing="1"/>
            </w:pPr>
            <w:r w:rsidRPr="00DD12A5">
              <w:t>! (logical not)</w:t>
            </w:r>
          </w:p>
        </w:tc>
        <w:tc>
          <w:tcPr>
            <w:tcW w:w="5119" w:type="dxa"/>
            <w:hideMark/>
          </w:tcPr>
          <w:p w:rsidR="00DD12A5" w:rsidRPr="00DD12A5" w:rsidRDefault="00DD12A5" w:rsidP="00DD12A5">
            <w:pPr>
              <w:spacing w:before="100" w:beforeAutospacing="1" w:after="100" w:afterAutospacing="1"/>
            </w:pPr>
            <w:r w:rsidRPr="00DD12A5">
              <w:t>Called Logical NOT Operator. Use to reverses the logical state of its operand. If a condition is true then Logical NOT operator will make false.</w:t>
            </w:r>
          </w:p>
        </w:tc>
        <w:tc>
          <w:tcPr>
            <w:tcW w:w="2250" w:type="dxa"/>
            <w:hideMark/>
          </w:tcPr>
          <w:p w:rsidR="00DD12A5" w:rsidRPr="00DD12A5" w:rsidRDefault="00DD12A5" w:rsidP="00DD12A5">
            <w:pPr>
              <w:spacing w:before="100" w:beforeAutospacing="1" w:after="100" w:afterAutospacing="1"/>
            </w:pPr>
            <w:r w:rsidRPr="00DD12A5">
              <w:t>!(A &amp;&amp; B) is true</w:t>
            </w:r>
          </w:p>
        </w:tc>
      </w:tr>
    </w:tbl>
    <w:p w:rsidR="00F366D1" w:rsidRDefault="00F366D1" w:rsidP="00173E39">
      <w:pPr>
        <w:spacing w:before="100" w:beforeAutospacing="1" w:after="100" w:afterAutospacing="1" w:line="240" w:lineRule="auto"/>
        <w:rPr>
          <w:b/>
        </w:rPr>
      </w:pPr>
      <w:r>
        <w:rPr>
          <w:b/>
        </w:rPr>
        <w:t>Example:</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proofErr w:type="gramStart"/>
      <w:r w:rsidRPr="00F366D1">
        <w:rPr>
          <w:rFonts w:ascii="Consolas" w:eastAsia="Times New Roman" w:hAnsi="Consolas" w:cs="Times New Roman"/>
          <w:color w:val="0000FF"/>
          <w:sz w:val="21"/>
          <w:szCs w:val="21"/>
        </w:rPr>
        <w:t>public</w:t>
      </w:r>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00FF"/>
          <w:sz w:val="21"/>
          <w:szCs w:val="21"/>
        </w:rPr>
        <w:t>class</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267F99"/>
          <w:sz w:val="21"/>
          <w:szCs w:val="21"/>
        </w:rPr>
        <w:t>App</w:t>
      </w:r>
      <w:r w:rsidRPr="00F366D1">
        <w:rPr>
          <w:rFonts w:ascii="Consolas" w:eastAsia="Times New Roman" w:hAnsi="Consolas" w:cs="Times New Roman"/>
          <w:color w:val="000000"/>
          <w:sz w:val="21"/>
          <w:szCs w:val="21"/>
        </w:rPr>
        <w:t xml:space="preserve">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gramStart"/>
      <w:r w:rsidRPr="00F366D1">
        <w:rPr>
          <w:rFonts w:ascii="Consolas" w:eastAsia="Times New Roman" w:hAnsi="Consolas" w:cs="Times New Roman"/>
          <w:color w:val="0000FF"/>
          <w:sz w:val="21"/>
          <w:szCs w:val="21"/>
        </w:rPr>
        <w:t>public</w:t>
      </w:r>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00FF"/>
          <w:sz w:val="21"/>
          <w:szCs w:val="21"/>
        </w:rPr>
        <w:t>static</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267F99"/>
          <w:sz w:val="21"/>
          <w:szCs w:val="21"/>
        </w:rPr>
        <w:t>void</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795E26"/>
          <w:sz w:val="21"/>
          <w:szCs w:val="21"/>
        </w:rPr>
        <w:t>main</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267F99"/>
          <w:sz w:val="21"/>
          <w:szCs w:val="21"/>
        </w:rPr>
        <w:t>String</w:t>
      </w:r>
      <w:r w:rsidRPr="00F366D1">
        <w:rPr>
          <w:rFonts w:ascii="Consolas" w:eastAsia="Times New Roman" w:hAnsi="Consolas" w:cs="Times New Roman"/>
          <w:color w:val="000000"/>
          <w:sz w:val="21"/>
          <w:szCs w:val="21"/>
        </w:rPr>
        <w:t xml:space="preserve">[] </w:t>
      </w:r>
      <w:proofErr w:type="spellStart"/>
      <w:r w:rsidRPr="00F366D1">
        <w:rPr>
          <w:rFonts w:ascii="Consolas" w:eastAsia="Times New Roman" w:hAnsi="Consolas" w:cs="Times New Roman"/>
          <w:color w:val="001080"/>
          <w:sz w:val="21"/>
          <w:szCs w:val="21"/>
        </w:rPr>
        <w:t>args</w:t>
      </w:r>
      <w:proofErr w:type="spell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00FF"/>
          <w:sz w:val="21"/>
          <w:szCs w:val="21"/>
        </w:rPr>
        <w:t>throws</w:t>
      </w:r>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267F99"/>
          <w:sz w:val="21"/>
          <w:szCs w:val="21"/>
        </w:rPr>
        <w:t>Exception</w:t>
      </w:r>
      <w:r w:rsidRPr="00F366D1">
        <w:rPr>
          <w:rFonts w:ascii="Consolas" w:eastAsia="Times New Roman" w:hAnsi="Consolas" w:cs="Times New Roman"/>
          <w:color w:val="000000"/>
          <w:sz w:val="21"/>
          <w:szCs w:val="21"/>
        </w:rPr>
        <w:t xml:space="preserve">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boolean</w:t>
      </w:r>
      <w:proofErr w:type="spellEnd"/>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00FF"/>
          <w:sz w:val="21"/>
          <w:szCs w:val="21"/>
        </w:rPr>
        <w:t>true</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boolean</w:t>
      </w:r>
      <w:proofErr w:type="spellEnd"/>
      <w:proofErr w:type="gramEnd"/>
      <w:r w:rsidRPr="00F366D1">
        <w:rPr>
          <w:rFonts w:ascii="Consolas" w:eastAsia="Times New Roman" w:hAnsi="Consolas" w:cs="Times New Roman"/>
          <w:color w:val="000000"/>
          <w:sz w:val="21"/>
          <w:szCs w:val="21"/>
        </w:rPr>
        <w:t xml:space="preserve"> </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00FF"/>
          <w:sz w:val="21"/>
          <w:szCs w:val="21"/>
        </w:rPr>
        <w:t>false</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System</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70C1"/>
          <w:sz w:val="21"/>
          <w:szCs w:val="21"/>
        </w:rPr>
        <w:t>out</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795E26"/>
          <w:sz w:val="21"/>
          <w:szCs w:val="21"/>
        </w:rPr>
        <w:t>println</w:t>
      </w:r>
      <w:proofErr w:type="spellEnd"/>
      <w:r w:rsidRPr="00F366D1">
        <w:rPr>
          <w:rFonts w:ascii="Consolas" w:eastAsia="Times New Roman" w:hAnsi="Consolas" w:cs="Times New Roman"/>
          <w:color w:val="000000"/>
          <w:sz w:val="21"/>
          <w:szCs w:val="21"/>
        </w:rPr>
        <w:t>(</w:t>
      </w:r>
      <w:proofErr w:type="gramEnd"/>
      <w:r w:rsidRPr="00F366D1">
        <w:rPr>
          <w:rFonts w:ascii="Consolas" w:eastAsia="Times New Roman" w:hAnsi="Consolas" w:cs="Times New Roman"/>
          <w:color w:val="A31515"/>
          <w:sz w:val="21"/>
          <w:szCs w:val="21"/>
        </w:rPr>
        <w:t>"a &amp;&amp; b = "</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&amp;&amp;</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System</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70C1"/>
          <w:sz w:val="21"/>
          <w:szCs w:val="21"/>
        </w:rPr>
        <w:t>out</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795E26"/>
          <w:sz w:val="21"/>
          <w:szCs w:val="21"/>
        </w:rPr>
        <w:t>println</w:t>
      </w:r>
      <w:proofErr w:type="spellEnd"/>
      <w:r w:rsidRPr="00F366D1">
        <w:rPr>
          <w:rFonts w:ascii="Consolas" w:eastAsia="Times New Roman" w:hAnsi="Consolas" w:cs="Times New Roman"/>
          <w:color w:val="000000"/>
          <w:sz w:val="21"/>
          <w:szCs w:val="21"/>
        </w:rPr>
        <w:t>(</w:t>
      </w:r>
      <w:proofErr w:type="gramEnd"/>
      <w:r w:rsidRPr="00F366D1">
        <w:rPr>
          <w:rFonts w:ascii="Consolas" w:eastAsia="Times New Roman" w:hAnsi="Consolas" w:cs="Times New Roman"/>
          <w:color w:val="A31515"/>
          <w:sz w:val="21"/>
          <w:szCs w:val="21"/>
        </w:rPr>
        <w:t>"a || b = "</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xml:space="preserve">        </w:t>
      </w:r>
      <w:proofErr w:type="spellStart"/>
      <w:proofErr w:type="gramStart"/>
      <w:r w:rsidRPr="00F366D1">
        <w:rPr>
          <w:rFonts w:ascii="Consolas" w:eastAsia="Times New Roman" w:hAnsi="Consolas" w:cs="Times New Roman"/>
          <w:color w:val="267F99"/>
          <w:sz w:val="21"/>
          <w:szCs w:val="21"/>
        </w:rPr>
        <w:t>System</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0070C1"/>
          <w:sz w:val="21"/>
          <w:szCs w:val="21"/>
        </w:rPr>
        <w:t>out</w:t>
      </w:r>
      <w:r w:rsidRPr="00F366D1">
        <w:rPr>
          <w:rFonts w:ascii="Consolas" w:eastAsia="Times New Roman" w:hAnsi="Consolas" w:cs="Times New Roman"/>
          <w:color w:val="000000"/>
          <w:sz w:val="21"/>
          <w:szCs w:val="21"/>
        </w:rPr>
        <w:t>.</w:t>
      </w:r>
      <w:r w:rsidRPr="00F366D1">
        <w:rPr>
          <w:rFonts w:ascii="Consolas" w:eastAsia="Times New Roman" w:hAnsi="Consolas" w:cs="Times New Roman"/>
          <w:color w:val="795E26"/>
          <w:sz w:val="21"/>
          <w:szCs w:val="21"/>
        </w:rPr>
        <w:t>println</w:t>
      </w:r>
      <w:proofErr w:type="spellEnd"/>
      <w:r w:rsidRPr="00F366D1">
        <w:rPr>
          <w:rFonts w:ascii="Consolas" w:eastAsia="Times New Roman" w:hAnsi="Consolas" w:cs="Times New Roman"/>
          <w:color w:val="000000"/>
          <w:sz w:val="21"/>
          <w:szCs w:val="21"/>
        </w:rPr>
        <w:t>(</w:t>
      </w:r>
      <w:proofErr w:type="gramEnd"/>
      <w:r w:rsidRPr="00F366D1">
        <w:rPr>
          <w:rFonts w:ascii="Consolas" w:eastAsia="Times New Roman" w:hAnsi="Consolas" w:cs="Times New Roman"/>
          <w:color w:val="A31515"/>
          <w:sz w:val="21"/>
          <w:szCs w:val="21"/>
        </w:rPr>
        <w:t>"!(a &amp;&amp; b) = "</w:t>
      </w:r>
      <w:r w:rsidRPr="00F366D1">
        <w:rPr>
          <w:rFonts w:ascii="Consolas" w:eastAsia="Times New Roman" w:hAnsi="Consolas" w:cs="Times New Roman"/>
          <w:color w:val="000000"/>
          <w:sz w:val="21"/>
          <w:szCs w:val="21"/>
        </w:rPr>
        <w:t xml:space="preserve"> + !(</w:t>
      </w:r>
      <w:r w:rsidRPr="00F366D1">
        <w:rPr>
          <w:rFonts w:ascii="Consolas" w:eastAsia="Times New Roman" w:hAnsi="Consolas" w:cs="Times New Roman"/>
          <w:color w:val="001080"/>
          <w:sz w:val="21"/>
          <w:szCs w:val="21"/>
        </w:rPr>
        <w:t>a</w:t>
      </w:r>
      <w:r w:rsidRPr="00F366D1">
        <w:rPr>
          <w:rFonts w:ascii="Consolas" w:eastAsia="Times New Roman" w:hAnsi="Consolas" w:cs="Times New Roman"/>
          <w:color w:val="000000"/>
          <w:sz w:val="21"/>
          <w:szCs w:val="21"/>
        </w:rPr>
        <w:t xml:space="preserve"> &amp;&amp; </w:t>
      </w:r>
      <w:r w:rsidRPr="00F366D1">
        <w:rPr>
          <w:rFonts w:ascii="Consolas" w:eastAsia="Times New Roman" w:hAnsi="Consolas" w:cs="Times New Roman"/>
          <w:color w:val="001080"/>
          <w:sz w:val="21"/>
          <w:szCs w:val="21"/>
        </w:rPr>
        <w:t>b</w:t>
      </w: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    }</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r w:rsidRPr="00F366D1">
        <w:rPr>
          <w:rFonts w:ascii="Consolas" w:eastAsia="Times New Roman" w:hAnsi="Consolas" w:cs="Times New Roman"/>
          <w:color w:val="000000"/>
          <w:sz w:val="21"/>
          <w:szCs w:val="21"/>
        </w:rPr>
        <w:t>}</w:t>
      </w:r>
    </w:p>
    <w:p w:rsidR="00F366D1" w:rsidRPr="00F366D1" w:rsidRDefault="00F366D1" w:rsidP="00F366D1">
      <w:pPr>
        <w:shd w:val="clear" w:color="auto" w:fill="FFFFFF"/>
        <w:spacing w:after="0" w:line="285" w:lineRule="atLeast"/>
        <w:rPr>
          <w:rFonts w:ascii="Consolas" w:eastAsia="Times New Roman" w:hAnsi="Consolas" w:cs="Times New Roman"/>
          <w:color w:val="000000"/>
          <w:sz w:val="21"/>
          <w:szCs w:val="21"/>
        </w:rPr>
      </w:pPr>
    </w:p>
    <w:p w:rsidR="00F366D1" w:rsidRDefault="00F366D1" w:rsidP="00F366D1">
      <w:pPr>
        <w:spacing w:before="100" w:beforeAutospacing="1" w:after="100" w:afterAutospacing="1" w:line="240" w:lineRule="auto"/>
        <w:rPr>
          <w:b/>
        </w:rPr>
      </w:pPr>
      <w:r>
        <w:rPr>
          <w:b/>
        </w:rPr>
        <w:t>Output</w:t>
      </w:r>
      <w:proofErr w:type="gramStart"/>
      <w:r>
        <w:rPr>
          <w:b/>
        </w:rPr>
        <w:t>:</w:t>
      </w:r>
      <w:proofErr w:type="gramEnd"/>
      <w:r>
        <w:rPr>
          <w:b/>
        </w:rPr>
        <w:br/>
      </w:r>
      <w:r w:rsidRPr="00F366D1">
        <w:rPr>
          <w:b/>
        </w:rPr>
        <w:t>a &amp;&amp; b = false</w:t>
      </w:r>
      <w:r>
        <w:rPr>
          <w:b/>
        </w:rPr>
        <w:br/>
      </w:r>
      <w:r w:rsidRPr="00F366D1">
        <w:rPr>
          <w:b/>
        </w:rPr>
        <w:t>a || b = true</w:t>
      </w:r>
      <w:r>
        <w:rPr>
          <w:b/>
        </w:rPr>
        <w:br/>
      </w:r>
      <w:r w:rsidRPr="00F366D1">
        <w:rPr>
          <w:b/>
        </w:rPr>
        <w:t>!(a &amp;&amp; b) = true</w:t>
      </w:r>
    </w:p>
    <w:p w:rsidR="00173E39" w:rsidRDefault="00173E39" w:rsidP="00173E39">
      <w:pPr>
        <w:spacing w:before="100" w:beforeAutospacing="1" w:after="100" w:afterAutospacing="1" w:line="240" w:lineRule="auto"/>
      </w:pPr>
      <w:r w:rsidRPr="00173E39">
        <w:rPr>
          <w:b/>
        </w:rPr>
        <w:t>The Assignment Operators</w:t>
      </w:r>
      <w:r>
        <w:rPr>
          <w:b/>
        </w:rPr>
        <w:br/>
      </w:r>
      <w:proofErr w:type="gramStart"/>
      <w:r w:rsidRPr="00173E39">
        <w:t>Following</w:t>
      </w:r>
      <w:proofErr w:type="gramEnd"/>
      <w:r w:rsidRPr="00173E39">
        <w:t xml:space="preserve"> are the assignment operators supported by Java language </w:t>
      </w:r>
      <w:r>
        <w:t>–</w:t>
      </w:r>
    </w:p>
    <w:tbl>
      <w:tblPr>
        <w:tblStyle w:val="TableGrid"/>
        <w:tblW w:w="9738" w:type="dxa"/>
        <w:tblLook w:val="04A0" w:firstRow="1" w:lastRow="0" w:firstColumn="1" w:lastColumn="0" w:noHBand="0" w:noVBand="1"/>
      </w:tblPr>
      <w:tblGrid>
        <w:gridCol w:w="1036"/>
        <w:gridCol w:w="6722"/>
        <w:gridCol w:w="1980"/>
      </w:tblGrid>
      <w:tr w:rsidR="00173E39" w:rsidRPr="00173E39" w:rsidTr="00342830">
        <w:tc>
          <w:tcPr>
            <w:tcW w:w="0" w:type="auto"/>
            <w:hideMark/>
          </w:tcPr>
          <w:p w:rsidR="00173E39" w:rsidRPr="00173E39" w:rsidRDefault="00173E39" w:rsidP="00173E39">
            <w:pPr>
              <w:spacing w:before="100" w:beforeAutospacing="1" w:after="100" w:afterAutospacing="1"/>
            </w:pPr>
            <w:r w:rsidRPr="00173E39">
              <w:t>Operator</w:t>
            </w:r>
          </w:p>
        </w:tc>
        <w:tc>
          <w:tcPr>
            <w:tcW w:w="6722" w:type="dxa"/>
            <w:hideMark/>
          </w:tcPr>
          <w:p w:rsidR="00173E39" w:rsidRPr="00173E39" w:rsidRDefault="00173E39" w:rsidP="00173E39">
            <w:pPr>
              <w:spacing w:before="100" w:beforeAutospacing="1" w:after="100" w:afterAutospacing="1"/>
            </w:pPr>
            <w:r w:rsidRPr="00173E39">
              <w:t>Description</w:t>
            </w:r>
          </w:p>
        </w:tc>
        <w:tc>
          <w:tcPr>
            <w:tcW w:w="1980" w:type="dxa"/>
            <w:hideMark/>
          </w:tcPr>
          <w:p w:rsidR="00173E39" w:rsidRPr="00173E39" w:rsidRDefault="00173E39" w:rsidP="00173E39">
            <w:pPr>
              <w:spacing w:before="100" w:beforeAutospacing="1" w:after="100" w:afterAutospacing="1"/>
            </w:pPr>
            <w:r w:rsidRPr="00173E39">
              <w:t>Example</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Simple assignment operator. Assigns values from right side operands to left side operand.</w:t>
            </w:r>
          </w:p>
        </w:tc>
        <w:tc>
          <w:tcPr>
            <w:tcW w:w="1980" w:type="dxa"/>
            <w:hideMark/>
          </w:tcPr>
          <w:p w:rsidR="00173E39" w:rsidRPr="00173E39" w:rsidRDefault="00173E39" w:rsidP="00173E39">
            <w:pPr>
              <w:spacing w:before="100" w:beforeAutospacing="1" w:after="100" w:afterAutospacing="1"/>
            </w:pPr>
            <w:r w:rsidRPr="00173E39">
              <w:t>C = A + B will assign value of A + B into C</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Add AND assignment operator. It adds right operand to the left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lastRenderedPageBreak/>
              <w:t>-=</w:t>
            </w:r>
          </w:p>
        </w:tc>
        <w:tc>
          <w:tcPr>
            <w:tcW w:w="6722" w:type="dxa"/>
            <w:hideMark/>
          </w:tcPr>
          <w:p w:rsidR="00173E39" w:rsidRPr="00173E39" w:rsidRDefault="00173E39" w:rsidP="00173E39">
            <w:pPr>
              <w:spacing w:before="100" w:beforeAutospacing="1" w:after="100" w:afterAutospacing="1"/>
            </w:pPr>
            <w:r w:rsidRPr="00173E39">
              <w:t xml:space="preserve">Subtract AND assignment operator. It subtracts right operand from the left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Multiply AND assignment operator. It multiplies right operand with the left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Divide AND assignment operator. It divides left operand with the right operand and </w:t>
            </w:r>
            <w:proofErr w:type="gramStart"/>
            <w:r w:rsidRPr="00173E39">
              <w:t>assign</w:t>
            </w:r>
            <w:proofErr w:type="gramEnd"/>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r w:rsidRPr="00173E39">
              <w:t xml:space="preserve">Modulus AND assignment operator. It takes modulus using two operands and </w:t>
            </w:r>
            <w:r w:rsidR="00CE3D3B" w:rsidRPr="00173E39">
              <w:t>assigns</w:t>
            </w:r>
            <w:r w:rsidRPr="00173E39">
              <w:t xml:space="preserve"> the result to left operand.</w:t>
            </w:r>
          </w:p>
        </w:tc>
        <w:tc>
          <w:tcPr>
            <w:tcW w:w="1980" w:type="dxa"/>
            <w:hideMark/>
          </w:tcPr>
          <w:p w:rsidR="00173E39" w:rsidRPr="00173E39" w:rsidRDefault="00173E39" w:rsidP="00173E39">
            <w:pPr>
              <w:spacing w:before="100" w:beforeAutospacing="1" w:after="100" w:afterAutospacing="1"/>
            </w:pPr>
            <w:r w:rsidRPr="00173E39">
              <w:t>C %= A is equivalent to C = C % A</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&lt;&lt;=</w:t>
            </w:r>
          </w:p>
        </w:tc>
        <w:tc>
          <w:tcPr>
            <w:tcW w:w="6722" w:type="dxa"/>
            <w:hideMark/>
          </w:tcPr>
          <w:p w:rsidR="00173E39" w:rsidRPr="00173E39" w:rsidRDefault="00173E39" w:rsidP="00173E39">
            <w:pPr>
              <w:spacing w:before="100" w:beforeAutospacing="1" w:after="100" w:afterAutospacing="1"/>
            </w:pPr>
            <w:r w:rsidRPr="00173E39">
              <w:t>Left shift AND assignment operator.</w:t>
            </w:r>
          </w:p>
        </w:tc>
        <w:tc>
          <w:tcPr>
            <w:tcW w:w="1980" w:type="dxa"/>
            <w:hideMark/>
          </w:tcPr>
          <w:p w:rsidR="00173E39" w:rsidRPr="00173E39" w:rsidRDefault="00173E39" w:rsidP="00173E39">
            <w:pPr>
              <w:spacing w:before="100" w:beforeAutospacing="1" w:after="100" w:afterAutospacing="1"/>
            </w:pPr>
            <w:r w:rsidRPr="00173E39">
              <w:t>C &lt;&lt;= 2 is same as C = C &lt;&lt;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&gt;&gt;=</w:t>
            </w:r>
          </w:p>
        </w:tc>
        <w:tc>
          <w:tcPr>
            <w:tcW w:w="6722" w:type="dxa"/>
            <w:hideMark/>
          </w:tcPr>
          <w:p w:rsidR="00173E39" w:rsidRPr="00173E39" w:rsidRDefault="00173E39" w:rsidP="00173E39">
            <w:pPr>
              <w:spacing w:before="100" w:beforeAutospacing="1" w:after="100" w:afterAutospacing="1"/>
            </w:pPr>
            <w:r w:rsidRPr="00173E39">
              <w:t>Right shift AND assignment operator.</w:t>
            </w:r>
          </w:p>
        </w:tc>
        <w:tc>
          <w:tcPr>
            <w:tcW w:w="1980" w:type="dxa"/>
            <w:hideMark/>
          </w:tcPr>
          <w:p w:rsidR="00173E39" w:rsidRPr="00173E39" w:rsidRDefault="00173E39" w:rsidP="00173E39">
            <w:pPr>
              <w:spacing w:before="100" w:beforeAutospacing="1" w:after="100" w:afterAutospacing="1"/>
            </w:pPr>
            <w:r w:rsidRPr="00173E39">
              <w:t>C &gt;&gt;= 2 is same as C = C &gt;&gt;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&amp;=</w:t>
            </w:r>
          </w:p>
        </w:tc>
        <w:tc>
          <w:tcPr>
            <w:tcW w:w="6722" w:type="dxa"/>
            <w:hideMark/>
          </w:tcPr>
          <w:p w:rsidR="00173E39" w:rsidRPr="00173E39" w:rsidRDefault="00173E39" w:rsidP="00173E39">
            <w:pPr>
              <w:spacing w:before="100" w:beforeAutospacing="1" w:after="100" w:afterAutospacing="1"/>
            </w:pPr>
            <w:r w:rsidRPr="00173E39">
              <w:t>Bitwise AND assignment operator.</w:t>
            </w:r>
          </w:p>
        </w:tc>
        <w:tc>
          <w:tcPr>
            <w:tcW w:w="1980" w:type="dxa"/>
            <w:hideMark/>
          </w:tcPr>
          <w:p w:rsidR="00173E39" w:rsidRPr="00173E39" w:rsidRDefault="00173E39" w:rsidP="00173E39">
            <w:pPr>
              <w:spacing w:before="100" w:beforeAutospacing="1" w:after="100" w:afterAutospacing="1"/>
            </w:pPr>
            <w:r w:rsidRPr="00173E39">
              <w:t>C &amp;= 2 is same as C = C &amp;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proofErr w:type="gramStart"/>
            <w:r w:rsidRPr="00173E39">
              <w:t>bitwise</w:t>
            </w:r>
            <w:proofErr w:type="gramEnd"/>
            <w:r w:rsidRPr="00173E39">
              <w:t xml:space="preserve"> exclusive OR and assignment operator.</w:t>
            </w:r>
          </w:p>
        </w:tc>
        <w:tc>
          <w:tcPr>
            <w:tcW w:w="1980" w:type="dxa"/>
            <w:hideMark/>
          </w:tcPr>
          <w:p w:rsidR="00173E39" w:rsidRPr="00173E39" w:rsidRDefault="00173E39" w:rsidP="00173E39">
            <w:pPr>
              <w:spacing w:before="100" w:beforeAutospacing="1" w:after="100" w:afterAutospacing="1"/>
            </w:pPr>
            <w:r w:rsidRPr="00173E39">
              <w:t>C ^= 2 is same as C = C ^ 2</w:t>
            </w:r>
          </w:p>
        </w:tc>
      </w:tr>
      <w:tr w:rsidR="00173E39" w:rsidRPr="00173E39" w:rsidTr="00342830">
        <w:tc>
          <w:tcPr>
            <w:tcW w:w="0" w:type="auto"/>
            <w:hideMark/>
          </w:tcPr>
          <w:p w:rsidR="00173E39" w:rsidRPr="00173E39" w:rsidRDefault="00173E39" w:rsidP="00173E39">
            <w:pPr>
              <w:spacing w:before="100" w:beforeAutospacing="1" w:after="100" w:afterAutospacing="1"/>
            </w:pPr>
            <w:r w:rsidRPr="00173E39">
              <w:t>|=</w:t>
            </w:r>
          </w:p>
        </w:tc>
        <w:tc>
          <w:tcPr>
            <w:tcW w:w="6722" w:type="dxa"/>
            <w:hideMark/>
          </w:tcPr>
          <w:p w:rsidR="00173E39" w:rsidRPr="00173E39" w:rsidRDefault="00173E39" w:rsidP="00173E39">
            <w:pPr>
              <w:spacing w:before="100" w:beforeAutospacing="1" w:after="100" w:afterAutospacing="1"/>
            </w:pPr>
            <w:proofErr w:type="gramStart"/>
            <w:r w:rsidRPr="00173E39">
              <w:t>bitwise</w:t>
            </w:r>
            <w:proofErr w:type="gramEnd"/>
            <w:r w:rsidRPr="00173E39">
              <w:t xml:space="preserve"> inclusive OR and assignment operator.</w:t>
            </w:r>
          </w:p>
        </w:tc>
        <w:tc>
          <w:tcPr>
            <w:tcW w:w="1980" w:type="dxa"/>
            <w:hideMark/>
          </w:tcPr>
          <w:p w:rsidR="00173E39" w:rsidRPr="00173E39" w:rsidRDefault="00173E39" w:rsidP="00173E39">
            <w:pPr>
              <w:spacing w:before="100" w:beforeAutospacing="1" w:after="100" w:afterAutospacing="1"/>
            </w:pPr>
            <w:r w:rsidRPr="00173E39">
              <w:t>C |= 2 is same as C = C | 2</w:t>
            </w:r>
          </w:p>
        </w:tc>
      </w:tr>
    </w:tbl>
    <w:p w:rsidR="00C15175" w:rsidRDefault="00C15175" w:rsidP="00064EB1">
      <w:pPr>
        <w:spacing w:before="100" w:beforeAutospacing="1" w:after="100" w:afterAutospacing="1" w:line="240" w:lineRule="auto"/>
        <w:rPr>
          <w:b/>
        </w:rPr>
      </w:pPr>
      <w:r>
        <w:rPr>
          <w:b/>
        </w:rPr>
        <w:t>Example:</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proofErr w:type="gramStart"/>
      <w:r w:rsidRPr="00C15175">
        <w:rPr>
          <w:rFonts w:ascii="Consolas" w:eastAsia="Times New Roman" w:hAnsi="Consolas" w:cs="Times New Roman"/>
          <w:color w:val="0000FF"/>
          <w:sz w:val="21"/>
          <w:szCs w:val="21"/>
        </w:rPr>
        <w:t>public</w:t>
      </w:r>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00FF"/>
          <w:sz w:val="21"/>
          <w:szCs w:val="21"/>
        </w:rPr>
        <w:t>class</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267F99"/>
          <w:sz w:val="21"/>
          <w:szCs w:val="21"/>
        </w:rPr>
        <w:t>App</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gramStart"/>
      <w:r w:rsidRPr="00C15175">
        <w:rPr>
          <w:rFonts w:ascii="Consolas" w:eastAsia="Times New Roman" w:hAnsi="Consolas" w:cs="Times New Roman"/>
          <w:color w:val="0000FF"/>
          <w:sz w:val="21"/>
          <w:szCs w:val="21"/>
        </w:rPr>
        <w:t>public</w:t>
      </w:r>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00FF"/>
          <w:sz w:val="21"/>
          <w:szCs w:val="21"/>
        </w:rPr>
        <w:t>static</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267F99"/>
          <w:sz w:val="21"/>
          <w:szCs w:val="21"/>
        </w:rPr>
        <w:t>void</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795E26"/>
          <w:sz w:val="21"/>
          <w:szCs w:val="21"/>
        </w:rPr>
        <w:t>main</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267F99"/>
          <w:sz w:val="21"/>
          <w:szCs w:val="21"/>
        </w:rPr>
        <w:t>String</w:t>
      </w:r>
      <w:r w:rsidRPr="00C15175">
        <w:rPr>
          <w:rFonts w:ascii="Consolas" w:eastAsia="Times New Roman" w:hAnsi="Consolas" w:cs="Times New Roman"/>
          <w:color w:val="000000"/>
          <w:sz w:val="21"/>
          <w:szCs w:val="21"/>
        </w:rPr>
        <w:t xml:space="preserve">[] </w:t>
      </w:r>
      <w:proofErr w:type="spellStart"/>
      <w:r w:rsidRPr="00C15175">
        <w:rPr>
          <w:rFonts w:ascii="Consolas" w:eastAsia="Times New Roman" w:hAnsi="Consolas" w:cs="Times New Roman"/>
          <w:color w:val="001080"/>
          <w:sz w:val="21"/>
          <w:szCs w:val="21"/>
        </w:rPr>
        <w:t>args</w:t>
      </w:r>
      <w:proofErr w:type="spell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00FF"/>
          <w:sz w:val="21"/>
          <w:szCs w:val="21"/>
        </w:rPr>
        <w:t>throws</w:t>
      </w: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267F99"/>
          <w:sz w:val="21"/>
          <w:szCs w:val="21"/>
        </w:rPr>
        <w:t>Exception</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int</w:t>
      </w:r>
      <w:proofErr w:type="spellEnd"/>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98658"/>
          <w:sz w:val="21"/>
          <w:szCs w:val="21"/>
        </w:rPr>
        <w:t>10</w:t>
      </w:r>
      <w:r w:rsidRPr="00C15175">
        <w:rPr>
          <w:rFonts w:ascii="Consolas" w:eastAsia="Times New Roman" w:hAnsi="Consolas" w:cs="Times New Roman"/>
          <w:color w:val="000000"/>
          <w:sz w:val="21"/>
          <w:szCs w:val="21"/>
        </w:rPr>
        <w:t>;</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int</w:t>
      </w:r>
      <w:proofErr w:type="spellEnd"/>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b</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98658"/>
          <w:sz w:val="21"/>
          <w:szCs w:val="21"/>
        </w:rPr>
        <w:t>20</w:t>
      </w:r>
      <w:r w:rsidRPr="00C15175">
        <w:rPr>
          <w:rFonts w:ascii="Consolas" w:eastAsia="Times New Roman" w:hAnsi="Consolas" w:cs="Times New Roman"/>
          <w:color w:val="000000"/>
          <w:sz w:val="21"/>
          <w:szCs w:val="21"/>
        </w:rPr>
        <w:t>;</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int</w:t>
      </w:r>
      <w:proofErr w:type="spellEnd"/>
      <w:proofErr w:type="gramEnd"/>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98658"/>
          <w:sz w:val="21"/>
          <w:szCs w:val="21"/>
        </w:rPr>
        <w:t>0</w:t>
      </w:r>
      <w:r w:rsidRPr="00C15175">
        <w:rPr>
          <w:rFonts w:ascii="Consolas" w:eastAsia="Times New Roman" w:hAnsi="Consolas" w:cs="Times New Roman"/>
          <w:color w:val="000000"/>
          <w:sz w:val="21"/>
          <w:szCs w:val="21"/>
        </w:rPr>
        <w:t>;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b</w:t>
      </w:r>
      <w:r w:rsidRPr="00C15175">
        <w:rPr>
          <w:rFonts w:ascii="Consolas" w:eastAsia="Times New Roman" w:hAnsi="Consolas" w:cs="Times New Roman"/>
          <w:color w:val="000000"/>
          <w:sz w:val="21"/>
          <w:szCs w:val="21"/>
        </w:rPr>
        <w:t>;</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b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roofErr w:type="gramStart"/>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w:t>
      </w:r>
      <w:proofErr w:type="gramEnd"/>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roofErr w:type="gramStart"/>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w:t>
      </w:r>
      <w:proofErr w:type="gramEnd"/>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gramStart"/>
      <w:r w:rsidRPr="00C15175">
        <w:rPr>
          <w:rFonts w:ascii="Consolas" w:eastAsia="Times New Roman" w:hAnsi="Consolas" w:cs="Times New Roman"/>
          <w:color w:val="001080"/>
          <w:sz w:val="21"/>
          <w:szCs w:val="21"/>
        </w:rPr>
        <w:t>c</w:t>
      </w:r>
      <w:proofErr w:type="gramEnd"/>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a</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xml:space="preserve">        </w:t>
      </w:r>
      <w:proofErr w:type="spellStart"/>
      <w:proofErr w:type="gramStart"/>
      <w:r w:rsidRPr="00C15175">
        <w:rPr>
          <w:rFonts w:ascii="Consolas" w:eastAsia="Times New Roman" w:hAnsi="Consolas" w:cs="Times New Roman"/>
          <w:color w:val="267F99"/>
          <w:sz w:val="21"/>
          <w:szCs w:val="21"/>
        </w:rPr>
        <w:t>System</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0070C1"/>
          <w:sz w:val="21"/>
          <w:szCs w:val="21"/>
        </w:rPr>
        <w:t>out</w:t>
      </w:r>
      <w:r w:rsidRPr="00C15175">
        <w:rPr>
          <w:rFonts w:ascii="Consolas" w:eastAsia="Times New Roman" w:hAnsi="Consolas" w:cs="Times New Roman"/>
          <w:color w:val="000000"/>
          <w:sz w:val="21"/>
          <w:szCs w:val="21"/>
        </w:rPr>
        <w:t>.</w:t>
      </w:r>
      <w:r w:rsidRPr="00C15175">
        <w:rPr>
          <w:rFonts w:ascii="Consolas" w:eastAsia="Times New Roman" w:hAnsi="Consolas" w:cs="Times New Roman"/>
          <w:color w:val="795E26"/>
          <w:sz w:val="21"/>
          <w:szCs w:val="21"/>
        </w:rPr>
        <w:t>println</w:t>
      </w:r>
      <w:proofErr w:type="spellEnd"/>
      <w:r w:rsidRPr="00C15175">
        <w:rPr>
          <w:rFonts w:ascii="Consolas" w:eastAsia="Times New Roman" w:hAnsi="Consolas" w:cs="Times New Roman"/>
          <w:color w:val="000000"/>
          <w:sz w:val="21"/>
          <w:szCs w:val="21"/>
        </w:rPr>
        <w:t>(</w:t>
      </w:r>
      <w:proofErr w:type="gramEnd"/>
      <w:r w:rsidRPr="00C15175">
        <w:rPr>
          <w:rFonts w:ascii="Consolas" w:eastAsia="Times New Roman" w:hAnsi="Consolas" w:cs="Times New Roman"/>
          <w:color w:val="A31515"/>
          <w:sz w:val="21"/>
          <w:szCs w:val="21"/>
        </w:rPr>
        <w:t>"c *= a = "</w:t>
      </w:r>
      <w:r w:rsidRPr="00C15175">
        <w:rPr>
          <w:rFonts w:ascii="Consolas" w:eastAsia="Times New Roman" w:hAnsi="Consolas" w:cs="Times New Roman"/>
          <w:color w:val="000000"/>
          <w:sz w:val="21"/>
          <w:szCs w:val="21"/>
        </w:rPr>
        <w:t xml:space="preserve"> + </w:t>
      </w:r>
      <w:r w:rsidRPr="00C15175">
        <w:rPr>
          <w:rFonts w:ascii="Consolas" w:eastAsia="Times New Roman" w:hAnsi="Consolas" w:cs="Times New Roman"/>
          <w:color w:val="001080"/>
          <w:sz w:val="21"/>
          <w:szCs w:val="21"/>
        </w:rPr>
        <w:t>c</w:t>
      </w:r>
      <w:r w:rsidRPr="00C15175">
        <w:rPr>
          <w:rFonts w:ascii="Consolas" w:eastAsia="Times New Roman" w:hAnsi="Consolas" w:cs="Times New Roman"/>
          <w:color w:val="000000"/>
          <w:sz w:val="21"/>
          <w:szCs w:val="21"/>
        </w:rPr>
        <w:t xml:space="preserve">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    }</w:t>
      </w:r>
    </w:p>
    <w:p w:rsidR="00C15175" w:rsidRPr="00C15175" w:rsidRDefault="00C15175" w:rsidP="00C15175">
      <w:pPr>
        <w:shd w:val="clear" w:color="auto" w:fill="FFFFFF"/>
        <w:spacing w:after="0" w:line="285" w:lineRule="atLeast"/>
        <w:rPr>
          <w:rFonts w:ascii="Consolas" w:eastAsia="Times New Roman" w:hAnsi="Consolas" w:cs="Times New Roman"/>
          <w:color w:val="000000"/>
          <w:sz w:val="21"/>
          <w:szCs w:val="21"/>
        </w:rPr>
      </w:pPr>
      <w:r w:rsidRPr="00C15175">
        <w:rPr>
          <w:rFonts w:ascii="Consolas" w:eastAsia="Times New Roman" w:hAnsi="Consolas" w:cs="Times New Roman"/>
          <w:color w:val="000000"/>
          <w:sz w:val="21"/>
          <w:szCs w:val="21"/>
        </w:rPr>
        <w:t>}</w:t>
      </w:r>
    </w:p>
    <w:p w:rsidR="00C15175" w:rsidRDefault="00C15175" w:rsidP="00C15175">
      <w:pPr>
        <w:spacing w:before="100" w:beforeAutospacing="1" w:after="100" w:afterAutospacing="1" w:line="240" w:lineRule="auto"/>
        <w:rPr>
          <w:b/>
        </w:rPr>
      </w:pPr>
      <w:r>
        <w:rPr>
          <w:rFonts w:ascii="Consolas" w:eastAsia="Times New Roman" w:hAnsi="Consolas" w:cs="Times New Roman"/>
          <w:color w:val="000000"/>
          <w:sz w:val="21"/>
          <w:szCs w:val="21"/>
        </w:rPr>
        <w:t>Output</w:t>
      </w:r>
      <w:proofErr w:type="gramStart"/>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br/>
      </w:r>
      <w:r w:rsidRPr="00C15175">
        <w:rPr>
          <w:b/>
        </w:rPr>
        <w:t>c = a + b = 30</w:t>
      </w:r>
      <w:r>
        <w:rPr>
          <w:b/>
        </w:rPr>
        <w:br/>
      </w:r>
      <w:r w:rsidRPr="00C15175">
        <w:rPr>
          <w:b/>
        </w:rPr>
        <w:t>c += a  = 40</w:t>
      </w:r>
      <w:r>
        <w:rPr>
          <w:b/>
        </w:rPr>
        <w:br/>
      </w:r>
      <w:r w:rsidRPr="00C15175">
        <w:rPr>
          <w:b/>
        </w:rPr>
        <w:t>c -= a = 30</w:t>
      </w:r>
      <w:r>
        <w:rPr>
          <w:b/>
        </w:rPr>
        <w:br/>
      </w:r>
      <w:r w:rsidRPr="00C15175">
        <w:rPr>
          <w:b/>
        </w:rPr>
        <w:t>c *= a = 300</w:t>
      </w:r>
    </w:p>
    <w:p w:rsidR="002458E2" w:rsidRDefault="002458E2" w:rsidP="00C15175">
      <w:pPr>
        <w:spacing w:before="100" w:beforeAutospacing="1" w:after="100" w:afterAutospacing="1" w:line="240" w:lineRule="auto"/>
        <w:rPr>
          <w:b/>
        </w:rPr>
      </w:pPr>
      <w:r>
        <w:rPr>
          <w:b/>
        </w:rPr>
        <w:t>Example:</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roofErr w:type="gramStart"/>
      <w:r w:rsidRPr="002458E2">
        <w:rPr>
          <w:rFonts w:ascii="Consolas" w:eastAsia="Times New Roman" w:hAnsi="Consolas" w:cs="Times New Roman"/>
          <w:color w:val="0000FF"/>
          <w:sz w:val="21"/>
          <w:szCs w:val="21"/>
        </w:rPr>
        <w:lastRenderedPageBreak/>
        <w:t>public</w:t>
      </w:r>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00FF"/>
          <w:sz w:val="21"/>
          <w:szCs w:val="21"/>
        </w:rPr>
        <w:t>class</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267F99"/>
          <w:sz w:val="21"/>
          <w:szCs w:val="21"/>
        </w:rPr>
        <w:t>App</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00FF"/>
          <w:sz w:val="21"/>
          <w:szCs w:val="21"/>
        </w:rPr>
        <w:t>public</w:t>
      </w:r>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00FF"/>
          <w:sz w:val="21"/>
          <w:szCs w:val="21"/>
        </w:rPr>
        <w:t>static</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267F99"/>
          <w:sz w:val="21"/>
          <w:szCs w:val="21"/>
        </w:rPr>
        <w:t>void</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795E26"/>
          <w:sz w:val="21"/>
          <w:szCs w:val="21"/>
        </w:rPr>
        <w:t>main</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267F99"/>
          <w:sz w:val="21"/>
          <w:szCs w:val="21"/>
        </w:rPr>
        <w:t>String</w:t>
      </w:r>
      <w:r w:rsidRPr="002458E2">
        <w:rPr>
          <w:rFonts w:ascii="Consolas" w:eastAsia="Times New Roman" w:hAnsi="Consolas" w:cs="Times New Roman"/>
          <w:color w:val="000000"/>
          <w:sz w:val="21"/>
          <w:szCs w:val="21"/>
        </w:rPr>
        <w:t xml:space="preserve">[] </w:t>
      </w:r>
      <w:proofErr w:type="spellStart"/>
      <w:r w:rsidRPr="002458E2">
        <w:rPr>
          <w:rFonts w:ascii="Consolas" w:eastAsia="Times New Roman" w:hAnsi="Consolas" w:cs="Times New Roman"/>
          <w:color w:val="001080"/>
          <w:sz w:val="21"/>
          <w:szCs w:val="21"/>
        </w:rPr>
        <w:t>args</w:t>
      </w:r>
      <w:proofErr w:type="spell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00FF"/>
          <w:sz w:val="21"/>
          <w:szCs w:val="21"/>
        </w:rPr>
        <w:t>throws</w:t>
      </w: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267F99"/>
          <w:sz w:val="21"/>
          <w:szCs w:val="21"/>
        </w:rPr>
        <w:t>Exception</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int</w:t>
      </w:r>
      <w:proofErr w:type="spellEnd"/>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10</w:t>
      </w: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int</w:t>
      </w:r>
      <w:proofErr w:type="spellEnd"/>
      <w:proofErr w:type="gramEnd"/>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
    <w:p w:rsidR="002458E2" w:rsidRPr="003C6A07" w:rsidRDefault="002458E2" w:rsidP="002458E2">
      <w:pPr>
        <w:shd w:val="clear" w:color="auto" w:fill="FFFFFF"/>
        <w:spacing w:after="0" w:line="285" w:lineRule="atLeast"/>
        <w:rPr>
          <w:rFonts w:ascii="Consolas" w:eastAsia="Times New Roman" w:hAnsi="Consolas" w:cs="Times New Roman"/>
          <w:color w:val="FF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r w:rsidRPr="003C6A07">
        <w:rPr>
          <w:rFonts w:ascii="Consolas" w:eastAsia="Times New Roman" w:hAnsi="Consolas" w:cs="Times New Roman"/>
          <w:color w:val="FF0000"/>
          <w:sz w:val="21"/>
          <w:szCs w:val="21"/>
        </w:rPr>
        <w:t>;</w:t>
      </w:r>
      <w:r w:rsidR="003C6A07" w:rsidRPr="003C6A07">
        <w:rPr>
          <w:rFonts w:ascii="Consolas" w:eastAsia="Times New Roman" w:hAnsi="Consolas" w:cs="Times New Roman"/>
          <w:color w:val="FF0000"/>
          <w:sz w:val="21"/>
          <w:szCs w:val="21"/>
        </w:rPr>
        <w:t>//15/10=1</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r w:rsidR="00DD36D9" w:rsidRPr="007A7959">
        <w:rPr>
          <w:rFonts w:ascii="Consolas" w:eastAsia="Times New Roman" w:hAnsi="Consolas" w:cs="Times New Roman"/>
          <w:color w:val="FF0000"/>
          <w:sz w:val="21"/>
          <w:szCs w:val="21"/>
        </w:rPr>
        <w:t>//15%10=remainder=5</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&amp;=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p>
    <w:p w:rsidR="00DD36D9" w:rsidRPr="00C30005" w:rsidRDefault="00DD36D9" w:rsidP="002458E2">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000000"/>
          <w:sz w:val="21"/>
          <w:szCs w:val="21"/>
        </w:rPr>
        <w:tab/>
      </w:r>
      <w:r w:rsidRPr="00C30005">
        <w:rPr>
          <w:rFonts w:ascii="Consolas" w:eastAsia="Times New Roman" w:hAnsi="Consolas" w:cs="Times New Roman"/>
          <w:color w:val="FF0000"/>
          <w:sz w:val="21"/>
          <w:szCs w:val="21"/>
        </w:rPr>
        <w:t>Explanation:</w:t>
      </w:r>
    </w:p>
    <w:p w:rsidR="00DD36D9" w:rsidRPr="00C30005" w:rsidRDefault="00DD36D9"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C=</w:t>
      </w:r>
      <w:proofErr w:type="spellStart"/>
      <w:r w:rsidRPr="00C30005">
        <w:rPr>
          <w:rFonts w:ascii="Consolas" w:eastAsia="Times New Roman" w:hAnsi="Consolas" w:cs="Times New Roman"/>
          <w:color w:val="FF0000"/>
          <w:sz w:val="21"/>
          <w:szCs w:val="21"/>
        </w:rPr>
        <w:t>c&amp;a</w:t>
      </w:r>
      <w:proofErr w:type="spellEnd"/>
    </w:p>
    <w:p w:rsidR="00DD36D9" w:rsidRPr="00C30005" w:rsidRDefault="00DD36D9"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r>
      <w:r w:rsidR="00C30005" w:rsidRPr="00C30005">
        <w:rPr>
          <w:rFonts w:ascii="Consolas" w:eastAsia="Times New Roman" w:hAnsi="Consolas" w:cs="Times New Roman"/>
          <w:color w:val="FF0000"/>
          <w:sz w:val="21"/>
          <w:szCs w:val="21"/>
        </w:rPr>
        <w:t>1 1 1 1</w:t>
      </w:r>
    </w:p>
    <w:p w:rsidR="00C30005" w:rsidRPr="00C30005" w:rsidRDefault="00C30005"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1 0 1 0</w:t>
      </w:r>
    </w:p>
    <w:p w:rsidR="00C30005" w:rsidRPr="00C30005" w:rsidRDefault="00C30005" w:rsidP="002458E2">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 xml:space="preserve">    =</w:t>
      </w:r>
      <w:r w:rsidRPr="00C30005">
        <w:rPr>
          <w:rFonts w:ascii="Consolas" w:eastAsia="Times New Roman" w:hAnsi="Consolas" w:cs="Times New Roman"/>
          <w:color w:val="FF0000"/>
          <w:sz w:val="21"/>
          <w:szCs w:val="21"/>
        </w:rPr>
        <w:tab/>
        <w:t>1 0 1 0=10</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&amp;=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 xml:space="preserve">;     </w:t>
      </w:r>
    </w:p>
    <w:p w:rsid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r w:rsidR="00DD36D9">
        <w:rPr>
          <w:rFonts w:ascii="Consolas" w:eastAsia="Times New Roman" w:hAnsi="Consolas" w:cs="Times New Roman"/>
          <w:color w:val="000000"/>
          <w:sz w:val="21"/>
          <w:szCs w:val="21"/>
        </w:rPr>
        <w:t>//</w:t>
      </w:r>
    </w:p>
    <w:p w:rsidR="00C30005" w:rsidRDefault="00C30005" w:rsidP="002458E2">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000000"/>
          <w:sz w:val="21"/>
          <w:szCs w:val="21"/>
        </w:rPr>
        <w:tab/>
      </w:r>
      <w:r w:rsidRPr="00C30005">
        <w:rPr>
          <w:rFonts w:ascii="Consolas" w:eastAsia="Times New Roman" w:hAnsi="Consolas" w:cs="Times New Roman"/>
          <w:color w:val="FF0000"/>
          <w:sz w:val="21"/>
          <w:szCs w:val="21"/>
        </w:rPr>
        <w:t>Explanation:</w:t>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t>C=</w:t>
      </w:r>
      <w:proofErr w:type="spellStart"/>
      <w:r>
        <w:rPr>
          <w:rFonts w:ascii="Consolas" w:eastAsia="Times New Roman" w:hAnsi="Consolas" w:cs="Times New Roman"/>
          <w:color w:val="FF0000"/>
          <w:sz w:val="21"/>
          <w:szCs w:val="21"/>
        </w:rPr>
        <w:t>c^</w:t>
      </w:r>
      <w:r w:rsidRPr="00C30005">
        <w:rPr>
          <w:rFonts w:ascii="Consolas" w:eastAsia="Times New Roman" w:hAnsi="Consolas" w:cs="Times New Roman"/>
          <w:color w:val="FF0000"/>
          <w:sz w:val="21"/>
          <w:szCs w:val="21"/>
        </w:rPr>
        <w:t>a</w:t>
      </w:r>
      <w:proofErr w:type="spellEnd"/>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1 1 1 1</w:t>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1 0 1 0</w:t>
      </w:r>
    </w:p>
    <w:p w:rsidR="00C30005" w:rsidRPr="00C30005" w:rsidRDefault="00C30005" w:rsidP="00C30005">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 xml:space="preserve">    =</w:t>
      </w:r>
      <w:r w:rsidRPr="00C30005">
        <w:rPr>
          <w:rFonts w:ascii="Consolas" w:eastAsia="Times New Roman" w:hAnsi="Consolas" w:cs="Times New Roman"/>
          <w:color w:val="FF0000"/>
          <w:sz w:val="21"/>
          <w:szCs w:val="21"/>
        </w:rPr>
        <w:tab/>
      </w:r>
      <w:r w:rsidR="00603BBC">
        <w:rPr>
          <w:rFonts w:ascii="Consolas" w:eastAsia="Times New Roman" w:hAnsi="Consolas" w:cs="Times New Roman"/>
          <w:color w:val="FF0000"/>
          <w:sz w:val="21"/>
          <w:szCs w:val="21"/>
        </w:rPr>
        <w:t>0 1 0 1=5(If similar than 0 if not similar than 1)</w:t>
      </w:r>
    </w:p>
    <w:p w:rsidR="00C30005" w:rsidRPr="002458E2" w:rsidRDefault="00C30005"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98658"/>
          <w:sz w:val="21"/>
          <w:szCs w:val="21"/>
        </w:rPr>
        <w:t>15</w:t>
      </w:r>
      <w:r w:rsidRPr="002458E2">
        <w:rPr>
          <w:rFonts w:ascii="Consolas" w:eastAsia="Times New Roman" w:hAnsi="Consolas" w:cs="Times New Roman"/>
          <w:color w:val="000000"/>
          <w:sz w:val="21"/>
          <w:szCs w:val="21"/>
        </w:rPr>
        <w:t>;</w:t>
      </w:r>
    </w:p>
    <w:p w:rsid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gramStart"/>
      <w:r w:rsidRPr="002458E2">
        <w:rPr>
          <w:rFonts w:ascii="Consolas" w:eastAsia="Times New Roman" w:hAnsi="Consolas" w:cs="Times New Roman"/>
          <w:color w:val="001080"/>
          <w:sz w:val="21"/>
          <w:szCs w:val="21"/>
        </w:rPr>
        <w:t>c</w:t>
      </w:r>
      <w:proofErr w:type="gramEnd"/>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a</w:t>
      </w:r>
      <w:r w:rsidRPr="002458E2">
        <w:rPr>
          <w:rFonts w:ascii="Consolas" w:eastAsia="Times New Roman" w:hAnsi="Consolas" w:cs="Times New Roman"/>
          <w:color w:val="000000"/>
          <w:sz w:val="21"/>
          <w:szCs w:val="21"/>
        </w:rPr>
        <w:t xml:space="preserve"> ;</w:t>
      </w:r>
    </w:p>
    <w:p w:rsidR="00AF0C9E" w:rsidRPr="00C30005" w:rsidRDefault="00AF0C9E" w:rsidP="00AF0C9E">
      <w:pPr>
        <w:shd w:val="clear" w:color="auto" w:fill="FFFFFF"/>
        <w:spacing w:after="0" w:line="285" w:lineRule="atLeast"/>
        <w:ind w:left="720"/>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Explanation:</w:t>
      </w:r>
    </w:p>
    <w:p w:rsidR="00AF0C9E" w:rsidRPr="00C30005" w:rsidRDefault="00AF0C9E" w:rsidP="00AF0C9E">
      <w:pPr>
        <w:shd w:val="clear" w:color="auto" w:fill="FFFFFF"/>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t>C=</w:t>
      </w:r>
      <w:proofErr w:type="spellStart"/>
      <w:r>
        <w:rPr>
          <w:rFonts w:ascii="Consolas" w:eastAsia="Times New Roman" w:hAnsi="Consolas" w:cs="Times New Roman"/>
          <w:color w:val="FF0000"/>
          <w:sz w:val="21"/>
          <w:szCs w:val="21"/>
        </w:rPr>
        <w:t>c|</w:t>
      </w:r>
      <w:r w:rsidRPr="00C30005">
        <w:rPr>
          <w:rFonts w:ascii="Consolas" w:eastAsia="Times New Roman" w:hAnsi="Consolas" w:cs="Times New Roman"/>
          <w:color w:val="FF0000"/>
          <w:sz w:val="21"/>
          <w:szCs w:val="21"/>
        </w:rPr>
        <w:t>a</w:t>
      </w:r>
      <w:proofErr w:type="spellEnd"/>
    </w:p>
    <w:p w:rsidR="00AF0C9E" w:rsidRPr="00C30005" w:rsidRDefault="00AF0C9E" w:rsidP="00AF0C9E">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1 1 1 1</w:t>
      </w:r>
    </w:p>
    <w:p w:rsidR="00AF0C9E" w:rsidRPr="00C30005" w:rsidRDefault="00AF0C9E" w:rsidP="00AF0C9E">
      <w:pPr>
        <w:shd w:val="clear" w:color="auto" w:fill="FFFFFF"/>
        <w:spacing w:after="0" w:line="285" w:lineRule="atLeast"/>
        <w:rPr>
          <w:rFonts w:ascii="Consolas" w:eastAsia="Times New Roman" w:hAnsi="Consolas" w:cs="Times New Roman"/>
          <w:color w:val="FF0000"/>
          <w:sz w:val="21"/>
          <w:szCs w:val="21"/>
        </w:rPr>
      </w:pPr>
      <w:r w:rsidRPr="00C30005">
        <w:rPr>
          <w:rFonts w:ascii="Consolas" w:eastAsia="Times New Roman" w:hAnsi="Consolas" w:cs="Times New Roman"/>
          <w:color w:val="FF0000"/>
          <w:sz w:val="21"/>
          <w:szCs w:val="21"/>
        </w:rPr>
        <w:tab/>
        <w:t>1 0 1 0</w:t>
      </w:r>
    </w:p>
    <w:p w:rsidR="00AF0C9E" w:rsidRPr="002458E2" w:rsidRDefault="00AF0C9E" w:rsidP="00AF0C9E">
      <w:pPr>
        <w:shd w:val="clear" w:color="auto" w:fill="FFFFFF"/>
        <w:spacing w:after="0" w:line="285" w:lineRule="atLeast"/>
        <w:rPr>
          <w:rFonts w:ascii="Consolas" w:eastAsia="Times New Roman" w:hAnsi="Consolas" w:cs="Times New Roman"/>
          <w:color w:val="000000"/>
          <w:sz w:val="21"/>
          <w:szCs w:val="21"/>
        </w:rPr>
      </w:pPr>
      <w:r w:rsidRPr="00C30005">
        <w:rPr>
          <w:rFonts w:ascii="Consolas" w:eastAsia="Times New Roman" w:hAnsi="Consolas" w:cs="Times New Roman"/>
          <w:color w:val="FF0000"/>
          <w:sz w:val="21"/>
          <w:szCs w:val="21"/>
        </w:rPr>
        <w:t xml:space="preserve">    =</w:t>
      </w:r>
      <w:r w:rsidRPr="00C30005">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1 1 1 1=15</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xml:space="preserve">      </w:t>
      </w:r>
      <w:proofErr w:type="spellStart"/>
      <w:proofErr w:type="gramStart"/>
      <w:r w:rsidRPr="002458E2">
        <w:rPr>
          <w:rFonts w:ascii="Consolas" w:eastAsia="Times New Roman" w:hAnsi="Consolas" w:cs="Times New Roman"/>
          <w:color w:val="267F99"/>
          <w:sz w:val="21"/>
          <w:szCs w:val="21"/>
        </w:rPr>
        <w:t>System</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0070C1"/>
          <w:sz w:val="21"/>
          <w:szCs w:val="21"/>
        </w:rPr>
        <w:t>out</w:t>
      </w:r>
      <w:r w:rsidRPr="002458E2">
        <w:rPr>
          <w:rFonts w:ascii="Consolas" w:eastAsia="Times New Roman" w:hAnsi="Consolas" w:cs="Times New Roman"/>
          <w:color w:val="000000"/>
          <w:sz w:val="21"/>
          <w:szCs w:val="21"/>
        </w:rPr>
        <w:t>.</w:t>
      </w:r>
      <w:r w:rsidRPr="002458E2">
        <w:rPr>
          <w:rFonts w:ascii="Consolas" w:eastAsia="Times New Roman" w:hAnsi="Consolas" w:cs="Times New Roman"/>
          <w:color w:val="795E26"/>
          <w:sz w:val="21"/>
          <w:szCs w:val="21"/>
        </w:rPr>
        <w:t>println</w:t>
      </w:r>
      <w:proofErr w:type="spellEnd"/>
      <w:r w:rsidRPr="002458E2">
        <w:rPr>
          <w:rFonts w:ascii="Consolas" w:eastAsia="Times New Roman" w:hAnsi="Consolas" w:cs="Times New Roman"/>
          <w:color w:val="000000"/>
          <w:sz w:val="21"/>
          <w:szCs w:val="21"/>
        </w:rPr>
        <w:t>(</w:t>
      </w:r>
      <w:proofErr w:type="gramEnd"/>
      <w:r w:rsidRPr="002458E2">
        <w:rPr>
          <w:rFonts w:ascii="Consolas" w:eastAsia="Times New Roman" w:hAnsi="Consolas" w:cs="Times New Roman"/>
          <w:color w:val="A31515"/>
          <w:sz w:val="21"/>
          <w:szCs w:val="21"/>
        </w:rPr>
        <w:t>"c |= a   = "</w:t>
      </w:r>
      <w:r w:rsidRPr="002458E2">
        <w:rPr>
          <w:rFonts w:ascii="Consolas" w:eastAsia="Times New Roman" w:hAnsi="Consolas" w:cs="Times New Roman"/>
          <w:color w:val="000000"/>
          <w:sz w:val="21"/>
          <w:szCs w:val="21"/>
        </w:rPr>
        <w:t xml:space="preserve"> + </w:t>
      </w:r>
      <w:r w:rsidRPr="002458E2">
        <w:rPr>
          <w:rFonts w:ascii="Consolas" w:eastAsia="Times New Roman" w:hAnsi="Consolas" w:cs="Times New Roman"/>
          <w:color w:val="001080"/>
          <w:sz w:val="21"/>
          <w:szCs w:val="21"/>
        </w:rPr>
        <w:t>c</w:t>
      </w:r>
      <w:r w:rsidRPr="002458E2">
        <w:rPr>
          <w:rFonts w:ascii="Consolas" w:eastAsia="Times New Roman" w:hAnsi="Consolas" w:cs="Times New Roman"/>
          <w:color w:val="000000"/>
          <w:sz w:val="21"/>
          <w:szCs w:val="21"/>
        </w:rPr>
        <w:t xml:space="preserve">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    }</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r w:rsidRPr="002458E2">
        <w:rPr>
          <w:rFonts w:ascii="Consolas" w:eastAsia="Times New Roman" w:hAnsi="Consolas" w:cs="Times New Roman"/>
          <w:color w:val="000000"/>
          <w:sz w:val="21"/>
          <w:szCs w:val="21"/>
        </w:rPr>
        <w:t>}</w:t>
      </w:r>
    </w:p>
    <w:p w:rsidR="002458E2" w:rsidRPr="002458E2" w:rsidRDefault="002458E2" w:rsidP="002458E2">
      <w:pPr>
        <w:shd w:val="clear" w:color="auto" w:fill="FFFFFF"/>
        <w:spacing w:after="0" w:line="285" w:lineRule="atLeast"/>
        <w:rPr>
          <w:rFonts w:ascii="Consolas" w:eastAsia="Times New Roman" w:hAnsi="Consolas" w:cs="Times New Roman"/>
          <w:color w:val="000000"/>
          <w:sz w:val="21"/>
          <w:szCs w:val="21"/>
        </w:rPr>
      </w:pPr>
    </w:p>
    <w:p w:rsidR="002458E2" w:rsidRDefault="002458E2" w:rsidP="00C15175">
      <w:pPr>
        <w:spacing w:before="100" w:beforeAutospacing="1" w:after="100" w:afterAutospacing="1" w:line="240" w:lineRule="auto"/>
        <w:rPr>
          <w:b/>
        </w:rPr>
      </w:pPr>
      <w:r>
        <w:rPr>
          <w:b/>
        </w:rPr>
        <w:lastRenderedPageBreak/>
        <w:t>Output:</w:t>
      </w:r>
    </w:p>
    <w:p w:rsidR="002458E2" w:rsidRDefault="002458E2" w:rsidP="002458E2">
      <w:pPr>
        <w:spacing w:before="100" w:beforeAutospacing="1" w:after="100" w:afterAutospacing="1" w:line="240" w:lineRule="auto"/>
        <w:rPr>
          <w:b/>
        </w:rPr>
      </w:pPr>
      <w:proofErr w:type="gramStart"/>
      <w:r w:rsidRPr="002458E2">
        <w:rPr>
          <w:b/>
        </w:rPr>
        <w:t>c</w:t>
      </w:r>
      <w:proofErr w:type="gramEnd"/>
      <w:r w:rsidRPr="002458E2">
        <w:rPr>
          <w:b/>
        </w:rPr>
        <w:t xml:space="preserve"> /= a = 1</w:t>
      </w:r>
      <w:r>
        <w:rPr>
          <w:b/>
        </w:rPr>
        <w:br/>
      </w:r>
      <w:r w:rsidRPr="002458E2">
        <w:rPr>
          <w:b/>
        </w:rPr>
        <w:t>c %= a  = 5</w:t>
      </w:r>
      <w:r>
        <w:rPr>
          <w:b/>
        </w:rPr>
        <w:br/>
      </w:r>
      <w:r w:rsidRPr="002458E2">
        <w:rPr>
          <w:b/>
        </w:rPr>
        <w:t>c &amp;= a  = 10</w:t>
      </w:r>
      <w:r>
        <w:rPr>
          <w:b/>
        </w:rPr>
        <w:br/>
      </w:r>
      <w:r w:rsidRPr="002458E2">
        <w:rPr>
          <w:b/>
        </w:rPr>
        <w:t>c ^= a   = 5</w:t>
      </w:r>
      <w:r>
        <w:rPr>
          <w:b/>
        </w:rPr>
        <w:br/>
      </w:r>
      <w:r w:rsidRPr="002458E2">
        <w:rPr>
          <w:b/>
        </w:rPr>
        <w:t>c |= a   = 15</w:t>
      </w:r>
    </w:p>
    <w:p w:rsidR="00064EB1" w:rsidRPr="00064EB1" w:rsidRDefault="00064EB1" w:rsidP="00064EB1">
      <w:pPr>
        <w:spacing w:before="100" w:beforeAutospacing="1" w:after="100" w:afterAutospacing="1" w:line="240" w:lineRule="auto"/>
        <w:rPr>
          <w:b/>
        </w:rPr>
      </w:pPr>
      <w:r w:rsidRPr="00064EB1">
        <w:rPr>
          <w:b/>
        </w:rPr>
        <w:t xml:space="preserve">Conditional Operator </w:t>
      </w:r>
      <w:proofErr w:type="gramStart"/>
      <w:r w:rsidRPr="00064EB1">
        <w:rPr>
          <w:b/>
        </w:rPr>
        <w:t>( ?</w:t>
      </w:r>
      <w:proofErr w:type="gramEnd"/>
      <w:r w:rsidRPr="00064EB1">
        <w:rPr>
          <w:b/>
        </w:rPr>
        <w:t xml:space="preserve"> : )</w:t>
      </w:r>
    </w:p>
    <w:p w:rsidR="00064EB1" w:rsidRDefault="00064EB1" w:rsidP="00064EB1">
      <w:pPr>
        <w:spacing w:before="100" w:beforeAutospacing="1" w:after="100" w:afterAutospacing="1" w:line="240" w:lineRule="auto"/>
        <w:rPr>
          <w:rFonts w:ascii="Verdana" w:hAnsi="Verdana"/>
          <w:color w:val="000000"/>
          <w:sz w:val="27"/>
          <w:szCs w:val="27"/>
        </w:rPr>
      </w:pPr>
      <w:r w:rsidRPr="00064EB1">
        <w:t>Conditional operator is also known as the </w:t>
      </w:r>
      <w:r w:rsidRPr="00064EB1">
        <w:rPr>
          <w:b/>
        </w:rPr>
        <w:t>ternary operator</w:t>
      </w:r>
      <w:r w:rsidRPr="00064EB1">
        <w:t xml:space="preserve">. This operator consists of </w:t>
      </w:r>
      <w:r w:rsidRPr="00064EB1">
        <w:rPr>
          <w:b/>
        </w:rPr>
        <w:t>three</w:t>
      </w:r>
      <w:r w:rsidRPr="00064EB1">
        <w:t xml:space="preserve"> operands and is used to evaluate </w:t>
      </w:r>
      <w:r w:rsidRPr="00064EB1">
        <w:rPr>
          <w:b/>
        </w:rPr>
        <w:t>Boolean expressions</w:t>
      </w:r>
      <w:r w:rsidRPr="00064EB1">
        <w:t>. The goal of the operator is to decide, which value should be assigned to the variable. The operator is written as</w:t>
      </w:r>
      <w:r>
        <w:rPr>
          <w:rFonts w:ascii="Verdana" w:hAnsi="Verdana"/>
          <w:color w:val="000000"/>
          <w:sz w:val="27"/>
          <w:szCs w:val="27"/>
        </w:rPr>
        <w:t xml:space="preserve"> </w:t>
      </w:r>
      <w:r w:rsidR="00024F49">
        <w:rPr>
          <w:rFonts w:ascii="Verdana" w:hAnsi="Verdana"/>
          <w:color w:val="000000"/>
          <w:sz w:val="27"/>
          <w:szCs w:val="27"/>
        </w:rPr>
        <w:t>–</w:t>
      </w:r>
    </w:p>
    <w:p w:rsidR="00024F49" w:rsidRDefault="00024F49" w:rsidP="00024F49">
      <w:pPr>
        <w:spacing w:before="100" w:beforeAutospacing="1" w:after="100" w:afterAutospacing="1" w:line="240" w:lineRule="auto"/>
        <w:rPr>
          <w:color w:val="FF0000"/>
        </w:rPr>
      </w:pPr>
      <w:proofErr w:type="gramStart"/>
      <w:r w:rsidRPr="00024F49">
        <w:rPr>
          <w:color w:val="FF0000"/>
        </w:rPr>
        <w:t>variable</w:t>
      </w:r>
      <w:proofErr w:type="gramEnd"/>
      <w:r w:rsidRPr="00024F49">
        <w:rPr>
          <w:color w:val="FF0000"/>
        </w:rPr>
        <w:t xml:space="preserve"> x = (expression) ? </w:t>
      </w:r>
      <w:proofErr w:type="gramStart"/>
      <w:r w:rsidRPr="00024F49">
        <w:rPr>
          <w:color w:val="FF0000"/>
        </w:rPr>
        <w:t>value</w:t>
      </w:r>
      <w:proofErr w:type="gramEnd"/>
      <w:r w:rsidRPr="00024F49">
        <w:rPr>
          <w:color w:val="FF0000"/>
        </w:rPr>
        <w:t xml:space="preserve"> if true : value if false</w:t>
      </w:r>
    </w:p>
    <w:p w:rsidR="00024F49" w:rsidRDefault="00024F49" w:rsidP="00024F49">
      <w:pPr>
        <w:spacing w:before="100" w:beforeAutospacing="1" w:after="100" w:afterAutospacing="1" w:line="240" w:lineRule="auto"/>
      </w:pPr>
      <w:r w:rsidRPr="008F29C1">
        <w:rPr>
          <w:b/>
          <w:color w:val="000000" w:themeColor="text1"/>
        </w:rPr>
        <w:t>Example</w:t>
      </w:r>
      <w:r w:rsidR="008F29C1">
        <w:rPr>
          <w:b/>
          <w:color w:val="000000" w:themeColor="text1"/>
        </w:rPr>
        <w:br/>
      </w:r>
      <w:r w:rsidRPr="00024F49">
        <w:t xml:space="preserve">In this example, we're creating two variables </w:t>
      </w:r>
      <w:proofErr w:type="gramStart"/>
      <w:r w:rsidRPr="00024F49">
        <w:t>a and</w:t>
      </w:r>
      <w:proofErr w:type="gramEnd"/>
      <w:r w:rsidRPr="00024F49">
        <w:t xml:space="preserve"> b and using ternary operator we've decided the values of </w:t>
      </w:r>
      <w:r w:rsidRPr="00024F49">
        <w:rPr>
          <w:b/>
        </w:rPr>
        <w:t xml:space="preserve">b </w:t>
      </w:r>
      <w:r w:rsidRPr="00024F49">
        <w:t>and printed it.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974D7">
        <w:rPr>
          <w:rFonts w:ascii="Consolas" w:eastAsia="Times New Roman" w:hAnsi="Consolas" w:cs="Times New Roman"/>
          <w:color w:val="267F99"/>
          <w:sz w:val="21"/>
          <w:szCs w:val="21"/>
        </w:rPr>
        <w:t>int</w:t>
      </w:r>
      <w:proofErr w:type="spellEnd"/>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98658"/>
          <w:sz w:val="21"/>
          <w:szCs w:val="21"/>
        </w:rPr>
        <w:t>10</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98658"/>
          <w:sz w:val="21"/>
          <w:szCs w:val="21"/>
        </w:rPr>
        <w:t>1</w:t>
      </w:r>
      <w:proofErr w:type="gramStart"/>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F00DB"/>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20</w:t>
      </w:r>
      <w:r w:rsidRPr="008974D7">
        <w:rPr>
          <w:rFonts w:ascii="Consolas" w:eastAsia="Times New Roman" w:hAnsi="Consolas" w:cs="Times New Roman"/>
          <w:color w:val="AF00DB"/>
          <w:sz w:val="21"/>
          <w:szCs w:val="21"/>
        </w:rPr>
        <w:t>:</w:t>
      </w:r>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30</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974D7">
        <w:rPr>
          <w:rFonts w:ascii="Consolas" w:eastAsia="Times New Roman" w:hAnsi="Consolas" w:cs="Times New Roman"/>
          <w:color w:val="267F99"/>
          <w:sz w:val="21"/>
          <w:szCs w:val="21"/>
        </w:rPr>
        <w:t>System</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0070C1"/>
          <w:sz w:val="21"/>
          <w:szCs w:val="21"/>
        </w:rPr>
        <w:t>out</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795E26"/>
          <w:sz w:val="21"/>
          <w:szCs w:val="21"/>
        </w:rPr>
        <w:t>println</w:t>
      </w:r>
      <w:proofErr w:type="spellEnd"/>
      <w:r w:rsidRPr="008974D7">
        <w:rPr>
          <w:rFonts w:ascii="Consolas" w:eastAsia="Times New Roman" w:hAnsi="Consolas" w:cs="Times New Roman"/>
          <w:color w:val="000000"/>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31515"/>
          <w:sz w:val="21"/>
          <w:szCs w:val="21"/>
        </w:rPr>
        <w:t>"Value of b is : "</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w:t>
      </w:r>
      <w:r w:rsidR="00A57E35">
        <w:rPr>
          <w:rFonts w:ascii="Consolas" w:eastAsia="Times New Roman" w:hAnsi="Consolas" w:cs="Times New Roman"/>
          <w:color w:val="000000"/>
          <w:sz w:val="21"/>
          <w:szCs w:val="21"/>
        </w:rPr>
        <w:t>//30</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0000"/>
          <w:sz w:val="21"/>
          <w:szCs w:val="21"/>
        </w:rPr>
        <w:t xml:space="preserve">  </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a</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98658"/>
          <w:sz w:val="21"/>
          <w:szCs w:val="21"/>
        </w:rPr>
        <w:t>10</w:t>
      </w:r>
      <w:proofErr w:type="gramStart"/>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F00DB"/>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20</w:t>
      </w:r>
      <w:r w:rsidRPr="008974D7">
        <w:rPr>
          <w:rFonts w:ascii="Consolas" w:eastAsia="Times New Roman" w:hAnsi="Consolas" w:cs="Times New Roman"/>
          <w:color w:val="AF00DB"/>
          <w:sz w:val="21"/>
          <w:szCs w:val="21"/>
        </w:rPr>
        <w:t>:</w:t>
      </w:r>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098658"/>
          <w:sz w:val="21"/>
          <w:szCs w:val="21"/>
        </w:rPr>
        <w:t>30</w:t>
      </w:r>
      <w:r w:rsidRPr="008974D7">
        <w:rPr>
          <w:rFonts w:ascii="Consolas" w:eastAsia="Times New Roman" w:hAnsi="Consolas" w:cs="Times New Roman"/>
          <w:color w:val="000000"/>
          <w:sz w:val="21"/>
          <w:szCs w:val="21"/>
        </w:rPr>
        <w:t>;</w:t>
      </w:r>
    </w:p>
    <w:p w:rsidR="008974D7" w:rsidRPr="008974D7" w:rsidRDefault="008974D7" w:rsidP="008974D7">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974D7">
        <w:rPr>
          <w:rFonts w:ascii="Consolas" w:eastAsia="Times New Roman" w:hAnsi="Consolas" w:cs="Times New Roman"/>
          <w:color w:val="267F99"/>
          <w:sz w:val="21"/>
          <w:szCs w:val="21"/>
        </w:rPr>
        <w:t>System</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0070C1"/>
          <w:sz w:val="21"/>
          <w:szCs w:val="21"/>
        </w:rPr>
        <w:t>out</w:t>
      </w:r>
      <w:r w:rsidRPr="008974D7">
        <w:rPr>
          <w:rFonts w:ascii="Consolas" w:eastAsia="Times New Roman" w:hAnsi="Consolas" w:cs="Times New Roman"/>
          <w:color w:val="000000"/>
          <w:sz w:val="21"/>
          <w:szCs w:val="21"/>
        </w:rPr>
        <w:t>.</w:t>
      </w:r>
      <w:r w:rsidRPr="008974D7">
        <w:rPr>
          <w:rFonts w:ascii="Consolas" w:eastAsia="Times New Roman" w:hAnsi="Consolas" w:cs="Times New Roman"/>
          <w:color w:val="795E26"/>
          <w:sz w:val="21"/>
          <w:szCs w:val="21"/>
        </w:rPr>
        <w:t>println</w:t>
      </w:r>
      <w:proofErr w:type="spellEnd"/>
      <w:r w:rsidRPr="008974D7">
        <w:rPr>
          <w:rFonts w:ascii="Consolas" w:eastAsia="Times New Roman" w:hAnsi="Consolas" w:cs="Times New Roman"/>
          <w:color w:val="000000"/>
          <w:sz w:val="21"/>
          <w:szCs w:val="21"/>
        </w:rPr>
        <w:t>(</w:t>
      </w:r>
      <w:proofErr w:type="gramEnd"/>
      <w:r w:rsidRPr="008974D7">
        <w:rPr>
          <w:rFonts w:ascii="Consolas" w:eastAsia="Times New Roman" w:hAnsi="Consolas" w:cs="Times New Roman"/>
          <w:color w:val="000000"/>
          <w:sz w:val="21"/>
          <w:szCs w:val="21"/>
        </w:rPr>
        <w:t xml:space="preserve"> </w:t>
      </w:r>
      <w:r w:rsidRPr="008974D7">
        <w:rPr>
          <w:rFonts w:ascii="Consolas" w:eastAsia="Times New Roman" w:hAnsi="Consolas" w:cs="Times New Roman"/>
          <w:color w:val="A31515"/>
          <w:sz w:val="21"/>
          <w:szCs w:val="21"/>
        </w:rPr>
        <w:t>"Value of b is : "</w:t>
      </w:r>
      <w:r w:rsidRPr="008974D7">
        <w:rPr>
          <w:rFonts w:ascii="Consolas" w:eastAsia="Times New Roman" w:hAnsi="Consolas" w:cs="Times New Roman"/>
          <w:color w:val="000000"/>
          <w:sz w:val="21"/>
          <w:szCs w:val="21"/>
        </w:rPr>
        <w:t xml:space="preserve"> + </w:t>
      </w:r>
      <w:r w:rsidRPr="008974D7">
        <w:rPr>
          <w:rFonts w:ascii="Consolas" w:eastAsia="Times New Roman" w:hAnsi="Consolas" w:cs="Times New Roman"/>
          <w:color w:val="001080"/>
          <w:sz w:val="21"/>
          <w:szCs w:val="21"/>
        </w:rPr>
        <w:t>b</w:t>
      </w:r>
      <w:r w:rsidRPr="008974D7">
        <w:rPr>
          <w:rFonts w:ascii="Consolas" w:eastAsia="Times New Roman" w:hAnsi="Consolas" w:cs="Times New Roman"/>
          <w:color w:val="000000"/>
          <w:sz w:val="21"/>
          <w:szCs w:val="21"/>
        </w:rPr>
        <w:t xml:space="preserve"> );</w:t>
      </w:r>
      <w:r w:rsidR="00A57E35">
        <w:rPr>
          <w:rFonts w:ascii="Consolas" w:eastAsia="Times New Roman" w:hAnsi="Consolas" w:cs="Times New Roman"/>
          <w:color w:val="000000"/>
          <w:sz w:val="21"/>
          <w:szCs w:val="21"/>
        </w:rPr>
        <w:t>//20</w:t>
      </w:r>
    </w:p>
    <w:p w:rsidR="008974D7" w:rsidRDefault="008974D7" w:rsidP="008974D7">
      <w:pPr>
        <w:spacing w:before="100" w:beforeAutospacing="1" w:after="100" w:afterAutospacing="1" w:line="240" w:lineRule="auto"/>
        <w:rPr>
          <w:rFonts w:ascii="inherit" w:hAnsi="inherit"/>
          <w:color w:val="000000"/>
          <w:sz w:val="23"/>
          <w:szCs w:val="23"/>
        </w:rPr>
      </w:pPr>
      <w:r>
        <w:t>Output</w:t>
      </w:r>
      <w:proofErr w:type="gramStart"/>
      <w:r>
        <w:t>:</w:t>
      </w:r>
      <w:proofErr w:type="gramEnd"/>
      <w:r>
        <w:br/>
      </w:r>
      <w:r>
        <w:rPr>
          <w:rFonts w:ascii="inherit" w:hAnsi="inherit"/>
          <w:color w:val="000000"/>
          <w:sz w:val="23"/>
          <w:szCs w:val="23"/>
        </w:rPr>
        <w:t>Value of b is : 30</w:t>
      </w:r>
      <w:r>
        <w:rPr>
          <w:rFonts w:ascii="inherit" w:hAnsi="inherit"/>
          <w:color w:val="000000"/>
          <w:sz w:val="23"/>
          <w:szCs w:val="23"/>
        </w:rPr>
        <w:br/>
        <w:t>Value of b is : 20</w:t>
      </w:r>
    </w:p>
    <w:p w:rsidR="008974D7" w:rsidRPr="00024F49" w:rsidRDefault="008974D7" w:rsidP="00024F49">
      <w:pPr>
        <w:spacing w:before="100" w:beforeAutospacing="1" w:after="100" w:afterAutospacing="1" w:line="240" w:lineRule="auto"/>
      </w:pPr>
    </w:p>
    <w:p w:rsidR="00024F49" w:rsidRPr="00024F49" w:rsidRDefault="00024F49" w:rsidP="00024F49">
      <w:pPr>
        <w:spacing w:before="100" w:beforeAutospacing="1" w:after="100" w:afterAutospacing="1" w:line="240" w:lineRule="auto"/>
        <w:rPr>
          <w:color w:val="FF0000"/>
        </w:rPr>
      </w:pPr>
    </w:p>
    <w:p w:rsidR="00024F49" w:rsidRDefault="00024F49" w:rsidP="00064EB1">
      <w:pPr>
        <w:spacing w:before="100" w:beforeAutospacing="1" w:after="100" w:afterAutospacing="1" w:line="240" w:lineRule="auto"/>
        <w:rPr>
          <w:rFonts w:ascii="Verdana" w:hAnsi="Verdana"/>
          <w:color w:val="000000"/>
          <w:sz w:val="27"/>
          <w:szCs w:val="27"/>
        </w:rPr>
      </w:pPr>
    </w:p>
    <w:p w:rsidR="00173E39" w:rsidRPr="00173E39" w:rsidRDefault="00173E39" w:rsidP="00173E39">
      <w:pPr>
        <w:spacing w:before="100" w:beforeAutospacing="1" w:after="100" w:afterAutospacing="1" w:line="240" w:lineRule="auto"/>
      </w:pPr>
    </w:p>
    <w:p w:rsidR="00DD12A5" w:rsidRPr="00823637" w:rsidRDefault="00DD12A5" w:rsidP="00823637">
      <w:pPr>
        <w:spacing w:before="100" w:beforeAutospacing="1" w:after="100" w:afterAutospacing="1" w:line="240" w:lineRule="auto"/>
      </w:pPr>
    </w:p>
    <w:p w:rsidR="002E39D0" w:rsidRPr="00DA6BB7" w:rsidRDefault="002E39D0" w:rsidP="002E39D0">
      <w:pPr>
        <w:spacing w:before="100" w:beforeAutospacing="1" w:after="100" w:afterAutospacing="1" w:line="240" w:lineRule="auto"/>
      </w:pPr>
    </w:p>
    <w:p w:rsidR="00FF4A48" w:rsidRPr="0070004A" w:rsidRDefault="00FF4A48" w:rsidP="0070004A">
      <w:pPr>
        <w:spacing w:before="100" w:beforeAutospacing="1" w:after="100" w:afterAutospacing="1" w:line="240" w:lineRule="auto"/>
      </w:pPr>
    </w:p>
    <w:p w:rsidR="0089290A" w:rsidRPr="007B6474" w:rsidRDefault="009F330A" w:rsidP="006A4209">
      <w:pPr>
        <w:spacing w:before="100" w:beforeAutospacing="1" w:after="100" w:afterAutospacing="1" w:line="240" w:lineRule="auto"/>
        <w:rPr>
          <w:b/>
        </w:rPr>
      </w:pPr>
      <w:r w:rsidRPr="00581D19">
        <w:rPr>
          <w:b/>
        </w:rPr>
        <w:lastRenderedPageBreak/>
        <w:t>Control Statement</w:t>
      </w:r>
      <w:proofErr w:type="gramStart"/>
      <w:r w:rsidRPr="00581D19">
        <w:rPr>
          <w:b/>
        </w:rPr>
        <w:t>:</w:t>
      </w:r>
      <w:proofErr w:type="gramEnd"/>
      <w:r w:rsidR="00453625">
        <w:rPr>
          <w:b/>
        </w:rPr>
        <w:br/>
      </w:r>
      <w:r w:rsidRPr="009F330A">
        <w:t xml:space="preserve">Control Statements are the base of any programming language. Using control statements we implement real world scenarios in programs. </w:t>
      </w:r>
      <w:hyperlink r:id="rId11" w:history="1">
        <w:r w:rsidR="00470F8B" w:rsidRPr="00470F8B">
          <w:t>Java</w:t>
        </w:r>
      </w:hyperlink>
      <w:r w:rsidR="00470F8B" w:rsidRPr="00470F8B">
        <w:t xml:space="preserve"> provides statements that can be used to control the flow of Java code. Such statements are called </w:t>
      </w:r>
      <w:r w:rsidR="00470F8B" w:rsidRPr="00247AB5">
        <w:rPr>
          <w:b/>
        </w:rPr>
        <w:t>control flow statements</w:t>
      </w:r>
      <w:r w:rsidR="00470F8B" w:rsidRPr="00470F8B">
        <w:t>.</w:t>
      </w:r>
      <w:r w:rsidR="00470F8B">
        <w:t xml:space="preserve"> </w:t>
      </w:r>
      <w:r w:rsidRPr="009F330A">
        <w:t>There are three types of Control Statements in Java</w:t>
      </w:r>
      <w:proofErr w:type="gramStart"/>
      <w:r w:rsidRPr="009F330A">
        <w:t>:</w:t>
      </w:r>
      <w:proofErr w:type="gramEnd"/>
      <w:r w:rsidR="00453625">
        <w:br/>
      </w:r>
      <w:r w:rsidR="0089290A" w:rsidRPr="0089290A">
        <w:rPr>
          <w:b/>
        </w:rPr>
        <w:t>Decision Making statements</w:t>
      </w:r>
    </w:p>
    <w:p w:rsidR="0089290A" w:rsidRDefault="0089290A"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r w:rsidRPr="0089290A">
        <w:rPr>
          <w:rFonts w:ascii="Segoe UI" w:eastAsia="Times New Roman" w:hAnsi="Segoe UI" w:cs="Segoe UI"/>
          <w:color w:val="333333"/>
        </w:rPr>
        <w:t>if statements</w:t>
      </w:r>
    </w:p>
    <w:p w:rsidR="009F5A0B" w:rsidRDefault="009F5A0B"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proofErr w:type="spellStart"/>
      <w:proofErr w:type="gramStart"/>
      <w:r>
        <w:rPr>
          <w:rFonts w:ascii="Segoe UI" w:eastAsia="Times New Roman" w:hAnsi="Segoe UI" w:cs="Segoe UI"/>
          <w:color w:val="333333"/>
        </w:rPr>
        <w:t>if</w:t>
      </w:r>
      <w:proofErr w:type="gramEnd"/>
      <w:r>
        <w:rPr>
          <w:rFonts w:ascii="Segoe UI" w:eastAsia="Times New Roman" w:hAnsi="Segoe UI" w:cs="Segoe UI"/>
          <w:color w:val="333333"/>
        </w:rPr>
        <w:t>..else</w:t>
      </w:r>
      <w:proofErr w:type="spellEnd"/>
      <w:r>
        <w:rPr>
          <w:rFonts w:ascii="Segoe UI" w:eastAsia="Times New Roman" w:hAnsi="Segoe UI" w:cs="Segoe UI"/>
          <w:color w:val="333333"/>
        </w:rPr>
        <w:t xml:space="preserve"> statement</w:t>
      </w:r>
    </w:p>
    <w:p w:rsidR="009F5A0B" w:rsidRDefault="009F5A0B"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proofErr w:type="gramStart"/>
      <w:r>
        <w:rPr>
          <w:rFonts w:ascii="Segoe UI" w:eastAsia="Times New Roman" w:hAnsi="Segoe UI" w:cs="Segoe UI"/>
          <w:color w:val="333333"/>
        </w:rPr>
        <w:t>nested</w:t>
      </w:r>
      <w:proofErr w:type="gramEnd"/>
      <w:r>
        <w:rPr>
          <w:rFonts w:ascii="Segoe UI" w:eastAsia="Times New Roman" w:hAnsi="Segoe UI" w:cs="Segoe UI"/>
          <w:color w:val="333333"/>
        </w:rPr>
        <w:t xml:space="preserve"> </w:t>
      </w:r>
      <w:proofErr w:type="spellStart"/>
      <w:r>
        <w:rPr>
          <w:rFonts w:ascii="Segoe UI" w:eastAsia="Times New Roman" w:hAnsi="Segoe UI" w:cs="Segoe UI"/>
          <w:color w:val="333333"/>
        </w:rPr>
        <w:t>if..else</w:t>
      </w:r>
      <w:proofErr w:type="spellEnd"/>
      <w:r>
        <w:rPr>
          <w:rFonts w:ascii="Segoe UI" w:eastAsia="Times New Roman" w:hAnsi="Segoe UI" w:cs="Segoe UI"/>
          <w:color w:val="333333"/>
        </w:rPr>
        <w:t xml:space="preserve"> statement</w:t>
      </w:r>
    </w:p>
    <w:p w:rsidR="0089290A" w:rsidRPr="0089290A" w:rsidRDefault="0089290A" w:rsidP="0089290A">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333333"/>
        </w:rPr>
      </w:pPr>
      <w:r w:rsidRPr="0089290A">
        <w:rPr>
          <w:rFonts w:ascii="Segoe UI" w:eastAsia="Times New Roman" w:hAnsi="Segoe UI" w:cs="Segoe UI"/>
          <w:color w:val="333333"/>
        </w:rPr>
        <w:t>switch statement</w:t>
      </w:r>
    </w:p>
    <w:p w:rsidR="0089290A" w:rsidRPr="0089290A" w:rsidRDefault="0089290A" w:rsidP="007B6474">
      <w:pPr>
        <w:spacing w:before="100" w:beforeAutospacing="1" w:after="100" w:afterAutospacing="1" w:line="240" w:lineRule="auto"/>
        <w:rPr>
          <w:b/>
        </w:rPr>
      </w:pPr>
      <w:r w:rsidRPr="0089290A">
        <w:rPr>
          <w:b/>
        </w:rPr>
        <w:t>Loop statements</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do while loop</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while loop</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for loop</w:t>
      </w:r>
    </w:p>
    <w:p w:rsidR="0089290A" w:rsidRPr="0089290A" w:rsidRDefault="0089290A" w:rsidP="0089290A">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for-each loop</w:t>
      </w:r>
    </w:p>
    <w:p w:rsidR="0089290A" w:rsidRPr="0089290A" w:rsidRDefault="0089290A" w:rsidP="007B6474">
      <w:pPr>
        <w:spacing w:before="100" w:beforeAutospacing="1" w:after="100" w:afterAutospacing="1" w:line="240" w:lineRule="auto"/>
        <w:rPr>
          <w:b/>
        </w:rPr>
      </w:pPr>
      <w:r w:rsidRPr="0089290A">
        <w:rPr>
          <w:b/>
        </w:rPr>
        <w:t>Jump statements</w:t>
      </w:r>
    </w:p>
    <w:p w:rsidR="0089290A" w:rsidRPr="0089290A" w:rsidRDefault="0089290A" w:rsidP="0089290A">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break statement</w:t>
      </w:r>
    </w:p>
    <w:p w:rsidR="0089290A" w:rsidRDefault="0089290A" w:rsidP="0089290A">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rPr>
      </w:pPr>
      <w:r w:rsidRPr="0089290A">
        <w:rPr>
          <w:rFonts w:ascii="Segoe UI" w:eastAsia="Times New Roman" w:hAnsi="Segoe UI" w:cs="Segoe UI"/>
          <w:color w:val="333333"/>
        </w:rPr>
        <w:t>continue statement</w:t>
      </w:r>
    </w:p>
    <w:p w:rsidR="00613ABA" w:rsidRPr="0089290A" w:rsidRDefault="00613ABA" w:rsidP="0089290A">
      <w:pPr>
        <w:pStyle w:val="ListParagraph"/>
        <w:numPr>
          <w:ilvl w:val="0"/>
          <w:numId w:val="24"/>
        </w:numPr>
        <w:shd w:val="clear" w:color="auto" w:fill="FFFFFF"/>
        <w:spacing w:before="100" w:beforeAutospacing="1" w:after="100" w:afterAutospacing="1" w:line="240" w:lineRule="auto"/>
        <w:jc w:val="both"/>
        <w:rPr>
          <w:rFonts w:ascii="Segoe UI" w:eastAsia="Times New Roman" w:hAnsi="Segoe UI" w:cs="Segoe UI"/>
          <w:color w:val="333333"/>
        </w:rPr>
      </w:pPr>
      <w:r>
        <w:rPr>
          <w:rFonts w:ascii="Segoe UI" w:eastAsia="Times New Roman" w:hAnsi="Segoe UI" w:cs="Segoe UI"/>
          <w:color w:val="333333"/>
        </w:rPr>
        <w:t>return</w:t>
      </w:r>
    </w:p>
    <w:p w:rsidR="009F330A" w:rsidRPr="0070004A" w:rsidRDefault="006B7ECB" w:rsidP="0070004A">
      <w:pPr>
        <w:spacing w:before="100" w:beforeAutospacing="1" w:after="100" w:afterAutospacing="1" w:line="240" w:lineRule="auto"/>
      </w:pPr>
      <w:r w:rsidRPr="006B7ECB">
        <w:rPr>
          <w:b/>
          <w:bCs/>
        </w:rPr>
        <w:t>Decision making statements</w:t>
      </w:r>
      <w:r w:rsidRPr="006B7ECB">
        <w:t xml:space="preserve"> execute a piece of code based on </w:t>
      </w:r>
      <w:r w:rsidRPr="00FD7314">
        <w:rPr>
          <w:b/>
        </w:rPr>
        <w:t>some condition</w:t>
      </w:r>
      <w:r w:rsidRPr="006B7ECB">
        <w:t>. </w:t>
      </w:r>
      <w:r>
        <w:br/>
      </w:r>
      <w:r w:rsidRPr="006B7ECB">
        <w:rPr>
          <w:b/>
          <w:bCs/>
        </w:rPr>
        <w:t>Looping Statements</w:t>
      </w:r>
      <w:r w:rsidRPr="006B7ECB">
        <w:t xml:space="preserve"> execute a piece of code </w:t>
      </w:r>
      <w:r w:rsidRPr="0061146E">
        <w:rPr>
          <w:b/>
        </w:rPr>
        <w:t>repeatedly</w:t>
      </w:r>
      <w:r w:rsidRPr="006B7ECB">
        <w:t xml:space="preserve"> until a condition becomes false. </w:t>
      </w:r>
      <w:r>
        <w:br/>
      </w:r>
      <w:r w:rsidRPr="006B7ECB">
        <w:rPr>
          <w:b/>
          <w:bCs/>
        </w:rPr>
        <w:t>Jump or branch statements</w:t>
      </w:r>
      <w:r w:rsidRPr="006B7ECB">
        <w:t xml:space="preserve"> help in </w:t>
      </w:r>
      <w:r w:rsidRPr="0061146E">
        <w:rPr>
          <w:b/>
        </w:rPr>
        <w:t>transferring the control</w:t>
      </w:r>
      <w:r w:rsidRPr="006B7ECB">
        <w:t xml:space="preserve"> of the flow of execution to a </w:t>
      </w:r>
      <w:r w:rsidRPr="00F53F1B">
        <w:rPr>
          <w:b/>
        </w:rPr>
        <w:t>specific point</w:t>
      </w:r>
      <w:r w:rsidRPr="006B7ECB">
        <w:t xml:space="preserve"> in the code.</w:t>
      </w:r>
    </w:p>
    <w:p w:rsidR="0070004A" w:rsidRDefault="00453625" w:rsidP="0064679C">
      <w:pPr>
        <w:shd w:val="clear" w:color="auto" w:fill="FFFFFF"/>
        <w:spacing w:before="100" w:beforeAutospacing="1" w:after="100" w:afterAutospacing="1" w:line="240" w:lineRule="auto"/>
      </w:pPr>
      <w:r w:rsidRPr="00453625">
        <w:rPr>
          <w:b/>
          <w:u w:val="single"/>
        </w:rPr>
        <w:t>If St</w:t>
      </w:r>
      <w:r>
        <w:rPr>
          <w:b/>
          <w:u w:val="single"/>
        </w:rPr>
        <w:t>at</w:t>
      </w:r>
      <w:r w:rsidRPr="00453625">
        <w:rPr>
          <w:b/>
          <w:u w:val="single"/>
        </w:rPr>
        <w:t>ement</w:t>
      </w:r>
      <w:r>
        <w:rPr>
          <w:b/>
          <w:u w:val="single"/>
        </w:rPr>
        <w:br/>
      </w:r>
      <w:proofErr w:type="gramStart"/>
      <w:r w:rsidRPr="00453625">
        <w:t>If</w:t>
      </w:r>
      <w:proofErr w:type="gramEnd"/>
      <w:r w:rsidRPr="00453625">
        <w:t xml:space="preserve"> the condition is true, then the code is executed otherwise not.</w:t>
      </w:r>
    </w:p>
    <w:p w:rsidR="00453625" w:rsidRDefault="00453625" w:rsidP="00CE26ED">
      <w:pPr>
        <w:shd w:val="clear" w:color="auto" w:fill="FFFFFF"/>
        <w:spacing w:before="100" w:beforeAutospacing="1" w:after="100" w:afterAutospacing="1" w:line="240" w:lineRule="auto"/>
        <w:jc w:val="center"/>
        <w:rPr>
          <w:b/>
          <w:u w:val="single"/>
        </w:rPr>
      </w:pPr>
      <w:r w:rsidRPr="00453625">
        <w:rPr>
          <w:b/>
          <w:noProof/>
          <w:u w:val="single"/>
        </w:rPr>
        <w:drawing>
          <wp:inline distT="0" distB="0" distL="0" distR="0" wp14:anchorId="3885C863" wp14:editId="7F65540E">
            <wp:extent cx="2659923" cy="215568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257" t="2003" r="6257" b="-155"/>
                    <a:stretch/>
                  </pic:blipFill>
                  <pic:spPr bwMode="auto">
                    <a:xfrm>
                      <a:off x="0" y="0"/>
                      <a:ext cx="2658098" cy="2154208"/>
                    </a:xfrm>
                    <a:prstGeom prst="rect">
                      <a:avLst/>
                    </a:prstGeom>
                    <a:ln>
                      <a:noFill/>
                    </a:ln>
                    <a:extLst>
                      <a:ext uri="{53640926-AAD7-44D8-BBD7-CCE9431645EC}">
                        <a14:shadowObscured xmlns:a14="http://schemas.microsoft.com/office/drawing/2010/main"/>
                      </a:ext>
                    </a:extLst>
                  </pic:spPr>
                </pic:pic>
              </a:graphicData>
            </a:graphic>
          </wp:inline>
        </w:drawing>
      </w:r>
    </w:p>
    <w:p w:rsidR="00D41FDB" w:rsidRPr="00D41FDB" w:rsidRDefault="00D41FDB" w:rsidP="003876D7">
      <w:pPr>
        <w:shd w:val="clear" w:color="auto" w:fill="FFFFFF"/>
        <w:spacing w:before="100" w:beforeAutospacing="1" w:after="100" w:afterAutospacing="1" w:line="240" w:lineRule="auto"/>
      </w:pPr>
      <w:r w:rsidRPr="00D41FDB">
        <w:lastRenderedPageBreak/>
        <w:t>In the above flow diagram, we can see that whenever the condition is </w:t>
      </w:r>
      <w:r w:rsidRPr="00D41FDB">
        <w:rPr>
          <w:b/>
        </w:rPr>
        <w:t>true</w:t>
      </w:r>
      <w:r w:rsidRPr="00D41FDB">
        <w:t xml:space="preserve">, we execute </w:t>
      </w:r>
      <w:proofErr w:type="gramStart"/>
      <w:r w:rsidRPr="00D41FDB">
        <w:t>the </w:t>
      </w:r>
      <w:r w:rsidRPr="00D41FDB">
        <w:rPr>
          <w:b/>
        </w:rPr>
        <w:t>if</w:t>
      </w:r>
      <w:proofErr w:type="gramEnd"/>
      <w:r w:rsidRPr="00D41FDB">
        <w:t> block otherwise we skip it and </w:t>
      </w:r>
      <w:r w:rsidRPr="00D41FDB">
        <w:rPr>
          <w:bCs/>
        </w:rPr>
        <w:t>continue the execution with the code following the </w:t>
      </w:r>
      <w:r w:rsidRPr="00D41FDB">
        <w:rPr>
          <w:b/>
        </w:rPr>
        <w:t>if</w:t>
      </w:r>
      <w:r w:rsidRPr="00D41FDB">
        <w:rPr>
          <w:bCs/>
        </w:rPr>
        <w:t> block.</w:t>
      </w:r>
    </w:p>
    <w:p w:rsidR="003876D7" w:rsidRPr="003876D7" w:rsidRDefault="003876D7" w:rsidP="003876D7">
      <w:pPr>
        <w:shd w:val="clear" w:color="auto" w:fill="FFFFFF"/>
        <w:spacing w:before="100" w:beforeAutospacing="1" w:after="100" w:afterAutospacing="1" w:line="240" w:lineRule="auto"/>
        <w:rPr>
          <w:rFonts w:ascii="Consolas" w:eastAsia="Times New Roman" w:hAnsi="Consolas" w:cs="Times New Roman"/>
          <w:color w:val="000000"/>
          <w:sz w:val="21"/>
          <w:szCs w:val="21"/>
        </w:rPr>
      </w:pPr>
      <w:r w:rsidRPr="003876D7">
        <w:rPr>
          <w:b/>
        </w:rPr>
        <w:t>Syntax:</w:t>
      </w:r>
      <w:r>
        <w:rPr>
          <w:b/>
        </w:rPr>
        <w:br/>
      </w:r>
      <w:r w:rsidRPr="003876D7">
        <w:rPr>
          <w:rFonts w:ascii="Consolas" w:eastAsia="Times New Roman" w:hAnsi="Consolas" w:cs="Times New Roman"/>
          <w:color w:val="000000"/>
          <w:sz w:val="21"/>
          <w:szCs w:val="21"/>
        </w:rPr>
        <w:t xml:space="preserve">      </w:t>
      </w:r>
      <w:proofErr w:type="gramStart"/>
      <w:r w:rsidRPr="003876D7">
        <w:rPr>
          <w:rFonts w:ascii="Consolas" w:eastAsia="Times New Roman" w:hAnsi="Consolas" w:cs="Times New Roman"/>
          <w:color w:val="AF00DB"/>
          <w:sz w:val="21"/>
          <w:szCs w:val="21"/>
        </w:rPr>
        <w:t>if</w:t>
      </w:r>
      <w:r w:rsidRPr="003876D7">
        <w:rPr>
          <w:rFonts w:ascii="Consolas" w:eastAsia="Times New Roman" w:hAnsi="Consolas" w:cs="Times New Roman"/>
          <w:color w:val="000000"/>
          <w:sz w:val="21"/>
          <w:szCs w:val="21"/>
        </w:rPr>
        <w:t>(</w:t>
      </w:r>
      <w:proofErr w:type="gramEnd"/>
      <w:r w:rsidRPr="003876D7">
        <w:rPr>
          <w:rFonts w:ascii="Consolas" w:eastAsia="Times New Roman" w:hAnsi="Consolas" w:cs="Times New Roman"/>
          <w:color w:val="000000"/>
          <w:sz w:val="21"/>
          <w:szCs w:val="21"/>
        </w:rPr>
        <w:t>condition) {</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xml:space="preserve">        </w:t>
      </w:r>
      <w:r w:rsidRPr="003876D7">
        <w:rPr>
          <w:rFonts w:ascii="Consolas" w:eastAsia="Times New Roman" w:hAnsi="Consolas" w:cs="Times New Roman"/>
          <w:color w:val="008000"/>
          <w:sz w:val="21"/>
          <w:szCs w:val="21"/>
        </w:rPr>
        <w:t>// block of code to be executed if the condition is true</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w:t>
      </w:r>
    </w:p>
    <w:p w:rsidR="003876D7" w:rsidRPr="003876D7" w:rsidRDefault="003876D7" w:rsidP="003876D7">
      <w:pPr>
        <w:shd w:val="clear" w:color="auto" w:fill="FFFFFF"/>
        <w:spacing w:line="285" w:lineRule="atLeast"/>
        <w:rPr>
          <w:rFonts w:ascii="Consolas" w:eastAsia="Times New Roman" w:hAnsi="Consolas" w:cs="Times New Roman"/>
          <w:color w:val="000000"/>
          <w:sz w:val="21"/>
          <w:szCs w:val="21"/>
        </w:rPr>
      </w:pPr>
      <w:r>
        <w:rPr>
          <w:b/>
        </w:rPr>
        <w:t>Example:</w:t>
      </w:r>
      <w:r>
        <w:rPr>
          <w:b/>
        </w:rPr>
        <w:br/>
      </w:r>
      <w:r w:rsidRPr="003876D7">
        <w:rPr>
          <w:rFonts w:ascii="Consolas" w:eastAsia="Times New Roman" w:hAnsi="Consolas" w:cs="Times New Roman"/>
          <w:color w:val="000000"/>
          <w:sz w:val="21"/>
          <w:szCs w:val="21"/>
        </w:rPr>
        <w:t xml:space="preserve">      </w:t>
      </w:r>
      <w:r w:rsidRPr="003876D7">
        <w:rPr>
          <w:rFonts w:ascii="Consolas" w:eastAsia="Times New Roman" w:hAnsi="Consolas" w:cs="Times New Roman"/>
          <w:color w:val="267F99"/>
          <w:sz w:val="21"/>
          <w:szCs w:val="21"/>
        </w:rPr>
        <w:t>String</w:t>
      </w:r>
      <w:r w:rsidRPr="003876D7">
        <w:rPr>
          <w:rFonts w:ascii="Consolas" w:eastAsia="Times New Roman" w:hAnsi="Consolas" w:cs="Times New Roman"/>
          <w:color w:val="000000"/>
          <w:sz w:val="21"/>
          <w:szCs w:val="21"/>
        </w:rPr>
        <w:t xml:space="preserve"> </w:t>
      </w:r>
      <w:r w:rsidRPr="003876D7">
        <w:rPr>
          <w:rFonts w:ascii="Consolas" w:eastAsia="Times New Roman" w:hAnsi="Consolas" w:cs="Times New Roman"/>
          <w:color w:val="001080"/>
          <w:sz w:val="21"/>
          <w:szCs w:val="21"/>
        </w:rPr>
        <w:t>role</w:t>
      </w:r>
      <w:r w:rsidRPr="003876D7">
        <w:rPr>
          <w:rFonts w:ascii="Consolas" w:eastAsia="Times New Roman" w:hAnsi="Consolas" w:cs="Times New Roman"/>
          <w:color w:val="000000"/>
          <w:sz w:val="21"/>
          <w:szCs w:val="21"/>
        </w:rPr>
        <w:t xml:space="preserve"> = </w:t>
      </w:r>
      <w:r w:rsidRPr="003876D7">
        <w:rPr>
          <w:rFonts w:ascii="Consolas" w:eastAsia="Times New Roman" w:hAnsi="Consolas" w:cs="Times New Roman"/>
          <w:color w:val="A31515"/>
          <w:sz w:val="21"/>
          <w:szCs w:val="21"/>
        </w:rPr>
        <w:t>"admin"</w:t>
      </w:r>
      <w:r w:rsidRPr="003876D7">
        <w:rPr>
          <w:rFonts w:ascii="Consolas" w:eastAsia="Times New Roman" w:hAnsi="Consolas" w:cs="Times New Roman"/>
          <w:color w:val="000000"/>
          <w:sz w:val="21"/>
          <w:szCs w:val="21"/>
        </w:rPr>
        <w:t>;</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xml:space="preserve">      </w:t>
      </w:r>
      <w:proofErr w:type="gramStart"/>
      <w:r w:rsidRPr="003876D7">
        <w:rPr>
          <w:rFonts w:ascii="Consolas" w:eastAsia="Times New Roman" w:hAnsi="Consolas" w:cs="Times New Roman"/>
          <w:color w:val="AF00DB"/>
          <w:sz w:val="21"/>
          <w:szCs w:val="21"/>
        </w:rPr>
        <w:t>if</w:t>
      </w:r>
      <w:r w:rsidRPr="003876D7">
        <w:rPr>
          <w:rFonts w:ascii="Consolas" w:eastAsia="Times New Roman" w:hAnsi="Consolas" w:cs="Times New Roman"/>
          <w:color w:val="000000"/>
          <w:sz w:val="21"/>
          <w:szCs w:val="21"/>
        </w:rPr>
        <w:t>(</w:t>
      </w:r>
      <w:proofErr w:type="gramEnd"/>
      <w:r w:rsidRPr="003876D7">
        <w:rPr>
          <w:rFonts w:ascii="Consolas" w:eastAsia="Times New Roman" w:hAnsi="Consolas" w:cs="Times New Roman"/>
          <w:color w:val="001080"/>
          <w:sz w:val="21"/>
          <w:szCs w:val="21"/>
        </w:rPr>
        <w:t>role</w:t>
      </w:r>
      <w:r w:rsidRPr="003876D7">
        <w:rPr>
          <w:rFonts w:ascii="Consolas" w:eastAsia="Times New Roman" w:hAnsi="Consolas" w:cs="Times New Roman"/>
          <w:color w:val="000000"/>
          <w:sz w:val="21"/>
          <w:szCs w:val="21"/>
        </w:rPr>
        <w:t xml:space="preserve"> == </w:t>
      </w:r>
      <w:r w:rsidRPr="003876D7">
        <w:rPr>
          <w:rFonts w:ascii="Consolas" w:eastAsia="Times New Roman" w:hAnsi="Consolas" w:cs="Times New Roman"/>
          <w:color w:val="A31515"/>
          <w:sz w:val="21"/>
          <w:szCs w:val="21"/>
        </w:rPr>
        <w:t>"admin"</w:t>
      </w:r>
      <w:r w:rsidRPr="003876D7">
        <w:rPr>
          <w:rFonts w:ascii="Consolas" w:eastAsia="Times New Roman" w:hAnsi="Consolas" w:cs="Times New Roman"/>
          <w:color w:val="000000"/>
          <w:sz w:val="21"/>
          <w:szCs w:val="21"/>
        </w:rPr>
        <w:t>) {</w:t>
      </w:r>
    </w:p>
    <w:p w:rsidR="003876D7" w:rsidRP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xml:space="preserve">          </w:t>
      </w:r>
      <w:proofErr w:type="spellStart"/>
      <w:proofErr w:type="gramStart"/>
      <w:r w:rsidRPr="003876D7">
        <w:rPr>
          <w:rFonts w:ascii="Consolas" w:eastAsia="Times New Roman" w:hAnsi="Consolas" w:cs="Times New Roman"/>
          <w:color w:val="267F99"/>
          <w:sz w:val="21"/>
          <w:szCs w:val="21"/>
        </w:rPr>
        <w:t>System</w:t>
      </w:r>
      <w:r w:rsidRPr="003876D7">
        <w:rPr>
          <w:rFonts w:ascii="Consolas" w:eastAsia="Times New Roman" w:hAnsi="Consolas" w:cs="Times New Roman"/>
          <w:color w:val="000000"/>
          <w:sz w:val="21"/>
          <w:szCs w:val="21"/>
        </w:rPr>
        <w:t>.</w:t>
      </w:r>
      <w:r w:rsidRPr="003876D7">
        <w:rPr>
          <w:rFonts w:ascii="Consolas" w:eastAsia="Times New Roman" w:hAnsi="Consolas" w:cs="Times New Roman"/>
          <w:color w:val="0070C1"/>
          <w:sz w:val="21"/>
          <w:szCs w:val="21"/>
        </w:rPr>
        <w:t>out</w:t>
      </w:r>
      <w:r w:rsidRPr="003876D7">
        <w:rPr>
          <w:rFonts w:ascii="Consolas" w:eastAsia="Times New Roman" w:hAnsi="Consolas" w:cs="Times New Roman"/>
          <w:color w:val="000000"/>
          <w:sz w:val="21"/>
          <w:szCs w:val="21"/>
        </w:rPr>
        <w:t>.</w:t>
      </w:r>
      <w:r w:rsidRPr="003876D7">
        <w:rPr>
          <w:rFonts w:ascii="Consolas" w:eastAsia="Times New Roman" w:hAnsi="Consolas" w:cs="Times New Roman"/>
          <w:color w:val="795E26"/>
          <w:sz w:val="21"/>
          <w:szCs w:val="21"/>
        </w:rPr>
        <w:t>println</w:t>
      </w:r>
      <w:proofErr w:type="spellEnd"/>
      <w:r w:rsidRPr="003876D7">
        <w:rPr>
          <w:rFonts w:ascii="Consolas" w:eastAsia="Times New Roman" w:hAnsi="Consolas" w:cs="Times New Roman"/>
          <w:color w:val="000000"/>
          <w:sz w:val="21"/>
          <w:szCs w:val="21"/>
        </w:rPr>
        <w:t>(</w:t>
      </w:r>
      <w:proofErr w:type="gramEnd"/>
      <w:r w:rsidRPr="003876D7">
        <w:rPr>
          <w:rFonts w:ascii="Consolas" w:eastAsia="Times New Roman" w:hAnsi="Consolas" w:cs="Times New Roman"/>
          <w:color w:val="A31515"/>
          <w:sz w:val="21"/>
          <w:szCs w:val="21"/>
        </w:rPr>
        <w:t>"Admin screen is loaded"</w:t>
      </w:r>
      <w:r w:rsidRPr="003876D7">
        <w:rPr>
          <w:rFonts w:ascii="Consolas" w:eastAsia="Times New Roman" w:hAnsi="Consolas" w:cs="Times New Roman"/>
          <w:color w:val="000000"/>
          <w:sz w:val="21"/>
          <w:szCs w:val="21"/>
        </w:rPr>
        <w:t>);</w:t>
      </w:r>
    </w:p>
    <w:p w:rsidR="003876D7" w:rsidRDefault="003876D7" w:rsidP="003876D7">
      <w:pPr>
        <w:shd w:val="clear" w:color="auto" w:fill="FFFFFF"/>
        <w:spacing w:after="0" w:line="285" w:lineRule="atLeast"/>
        <w:rPr>
          <w:rFonts w:ascii="Consolas" w:eastAsia="Times New Roman" w:hAnsi="Consolas" w:cs="Times New Roman"/>
          <w:color w:val="000000"/>
          <w:sz w:val="21"/>
          <w:szCs w:val="21"/>
        </w:rPr>
      </w:pPr>
      <w:r w:rsidRPr="003876D7">
        <w:rPr>
          <w:rFonts w:ascii="Consolas" w:eastAsia="Times New Roman" w:hAnsi="Consolas" w:cs="Times New Roman"/>
          <w:color w:val="000000"/>
          <w:sz w:val="21"/>
          <w:szCs w:val="21"/>
        </w:rPr>
        <w:t>      }</w:t>
      </w:r>
    </w:p>
    <w:p w:rsidR="0045451C" w:rsidRDefault="0045451C" w:rsidP="003876D7">
      <w:pPr>
        <w:shd w:val="clear" w:color="auto" w:fill="FFFFFF"/>
        <w:spacing w:after="0" w:line="285" w:lineRule="atLeast"/>
        <w:rPr>
          <w:rFonts w:ascii="Consolas" w:eastAsia="Times New Roman" w:hAnsi="Consolas" w:cs="Times New Roman"/>
          <w:color w:val="000000"/>
          <w:sz w:val="21"/>
          <w:szCs w:val="21"/>
        </w:rPr>
      </w:pPr>
    </w:p>
    <w:p w:rsidR="0045451C" w:rsidRDefault="0045451C" w:rsidP="003876D7">
      <w:pPr>
        <w:shd w:val="clear" w:color="auto" w:fill="FFFFFF"/>
        <w:spacing w:after="0" w:line="285" w:lineRule="atLeast"/>
        <w:rPr>
          <w:b/>
          <w:sz w:val="24"/>
          <w:u w:val="single"/>
        </w:rPr>
      </w:pPr>
      <w:proofErr w:type="spellStart"/>
      <w:proofErr w:type="gramStart"/>
      <w:r w:rsidRPr="0045451C">
        <w:rPr>
          <w:b/>
          <w:sz w:val="24"/>
          <w:u w:val="single"/>
        </w:rPr>
        <w:t>if</w:t>
      </w:r>
      <w:proofErr w:type="gramEnd"/>
      <w:r w:rsidRPr="0045451C">
        <w:rPr>
          <w:b/>
          <w:sz w:val="24"/>
          <w:u w:val="single"/>
        </w:rPr>
        <w:t>..Else</w:t>
      </w:r>
      <w:proofErr w:type="spellEnd"/>
      <w:r>
        <w:rPr>
          <w:b/>
          <w:sz w:val="24"/>
          <w:u w:val="single"/>
        </w:rPr>
        <w:t xml:space="preserve"> Statement:</w:t>
      </w:r>
    </w:p>
    <w:p w:rsidR="0045451C" w:rsidRPr="0045451C" w:rsidRDefault="0045451C" w:rsidP="003876D7">
      <w:pPr>
        <w:shd w:val="clear" w:color="auto" w:fill="FFFFFF"/>
        <w:spacing w:after="0" w:line="285" w:lineRule="atLeast"/>
        <w:rPr>
          <w:sz w:val="24"/>
        </w:rPr>
      </w:pPr>
      <w:proofErr w:type="gramStart"/>
      <w:r w:rsidRPr="0045451C">
        <w:rPr>
          <w:b/>
          <w:sz w:val="24"/>
        </w:rPr>
        <w:t>if</w:t>
      </w:r>
      <w:proofErr w:type="gramEnd"/>
      <w:r w:rsidRPr="0045451C">
        <w:rPr>
          <w:sz w:val="24"/>
        </w:rPr>
        <w:t xml:space="preserve"> the condition is </w:t>
      </w:r>
      <w:r w:rsidRPr="0045451C">
        <w:rPr>
          <w:b/>
          <w:sz w:val="24"/>
        </w:rPr>
        <w:t>true</w:t>
      </w:r>
      <w:r w:rsidRPr="0045451C">
        <w:rPr>
          <w:sz w:val="24"/>
        </w:rPr>
        <w:t xml:space="preserve"> then the code inside the</w:t>
      </w:r>
      <w:r w:rsidRPr="0045451C">
        <w:rPr>
          <w:b/>
          <w:sz w:val="24"/>
        </w:rPr>
        <w:t> if</w:t>
      </w:r>
      <w:r w:rsidRPr="0045451C">
        <w:rPr>
          <w:sz w:val="24"/>
        </w:rPr>
        <w:t> block is executed otherwise the </w:t>
      </w:r>
      <w:r w:rsidRPr="0045451C">
        <w:rPr>
          <w:b/>
          <w:sz w:val="24"/>
        </w:rPr>
        <w:t>else</w:t>
      </w:r>
      <w:r w:rsidRPr="0045451C">
        <w:rPr>
          <w:sz w:val="24"/>
        </w:rPr>
        <w:t> block is executed.</w:t>
      </w:r>
    </w:p>
    <w:p w:rsidR="0045451C" w:rsidRPr="003876D7" w:rsidRDefault="0045451C" w:rsidP="003876D7">
      <w:pPr>
        <w:shd w:val="clear" w:color="auto" w:fill="FFFFFF"/>
        <w:spacing w:after="0" w:line="285" w:lineRule="atLeast"/>
        <w:rPr>
          <w:b/>
          <w:sz w:val="24"/>
          <w:u w:val="single"/>
        </w:rPr>
      </w:pPr>
    </w:p>
    <w:p w:rsidR="003876D7" w:rsidRPr="003876D7" w:rsidRDefault="0045451C" w:rsidP="0064679C">
      <w:pPr>
        <w:shd w:val="clear" w:color="auto" w:fill="FFFFFF"/>
        <w:spacing w:before="100" w:beforeAutospacing="1" w:after="100" w:afterAutospacing="1" w:line="240" w:lineRule="auto"/>
        <w:rPr>
          <w:b/>
        </w:rPr>
      </w:pPr>
      <w:r w:rsidRPr="0045451C">
        <w:rPr>
          <w:b/>
          <w:noProof/>
        </w:rPr>
        <w:drawing>
          <wp:inline distT="0" distB="0" distL="0" distR="0" wp14:anchorId="17D8D828" wp14:editId="74E92343">
            <wp:extent cx="5505931" cy="288694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719" cy="2887361"/>
                    </a:xfrm>
                    <a:prstGeom prst="rect">
                      <a:avLst/>
                    </a:prstGeom>
                  </pic:spPr>
                </pic:pic>
              </a:graphicData>
            </a:graphic>
          </wp:inline>
        </w:drawing>
      </w:r>
    </w:p>
    <w:p w:rsidR="00453625" w:rsidRPr="0045451C" w:rsidRDefault="0045451C" w:rsidP="0064679C">
      <w:pPr>
        <w:shd w:val="clear" w:color="auto" w:fill="FFFFFF"/>
        <w:spacing w:before="100" w:beforeAutospacing="1" w:after="100" w:afterAutospacing="1" w:line="240" w:lineRule="auto"/>
      </w:pPr>
      <w:r w:rsidRPr="0045451C">
        <w:t xml:space="preserve">The above flow diagram is similar to </w:t>
      </w:r>
      <w:proofErr w:type="gramStart"/>
      <w:r w:rsidRPr="0045451C">
        <w:t xml:space="preserve">the </w:t>
      </w:r>
      <w:r w:rsidRPr="0045451C">
        <w:rPr>
          <w:b/>
        </w:rPr>
        <w:t>if</w:t>
      </w:r>
      <w:proofErr w:type="gramEnd"/>
      <w:r w:rsidRPr="0045451C">
        <w:rPr>
          <w:b/>
        </w:rPr>
        <w:t xml:space="preserve"> statement</w:t>
      </w:r>
      <w:r w:rsidRPr="0045451C">
        <w:t xml:space="preserve">, with a difference that whenever the condition is </w:t>
      </w:r>
      <w:r w:rsidRPr="0045451C">
        <w:rPr>
          <w:b/>
        </w:rPr>
        <w:t>false</w:t>
      </w:r>
      <w:r w:rsidRPr="0045451C">
        <w:t xml:space="preserve">, we execute the </w:t>
      </w:r>
      <w:r w:rsidRPr="0045451C">
        <w:rPr>
          <w:b/>
        </w:rPr>
        <w:t>else</w:t>
      </w:r>
      <w:r w:rsidRPr="0045451C">
        <w:t xml:space="preserve"> block and then continue the normal flow of execution.</w:t>
      </w:r>
    </w:p>
    <w:p w:rsidR="00453625" w:rsidRPr="00453625" w:rsidRDefault="00453625" w:rsidP="0064679C">
      <w:pPr>
        <w:shd w:val="clear" w:color="auto" w:fill="FFFFFF"/>
        <w:spacing w:before="100" w:beforeAutospacing="1" w:after="100" w:afterAutospacing="1" w:line="240" w:lineRule="auto"/>
        <w:rPr>
          <w:b/>
          <w:u w:val="single"/>
        </w:rPr>
      </w:pPr>
    </w:p>
    <w:p w:rsidR="00746ADD" w:rsidRPr="00566504" w:rsidRDefault="00746ADD" w:rsidP="00C361F9">
      <w:pPr>
        <w:shd w:val="clear" w:color="auto" w:fill="FFFFFF"/>
        <w:spacing w:before="100" w:beforeAutospacing="1" w:after="100" w:afterAutospacing="1" w:line="240" w:lineRule="auto"/>
      </w:pPr>
    </w:p>
    <w:p w:rsidR="00BB59BF" w:rsidRPr="00C361F9" w:rsidRDefault="00BB59BF" w:rsidP="00C361F9">
      <w:pPr>
        <w:shd w:val="clear" w:color="auto" w:fill="FFFFFF"/>
        <w:spacing w:before="100" w:beforeAutospacing="1" w:after="100" w:afterAutospacing="1" w:line="240" w:lineRule="auto"/>
        <w:rPr>
          <w:b/>
        </w:rPr>
      </w:pPr>
    </w:p>
    <w:p w:rsidR="00C361F9" w:rsidRDefault="00690D83" w:rsidP="00C361F9">
      <w:pPr>
        <w:shd w:val="clear" w:color="auto" w:fill="FFFFFF"/>
        <w:spacing w:after="0" w:line="285" w:lineRule="atLeast"/>
        <w:rPr>
          <w:b/>
        </w:rPr>
      </w:pPr>
      <w:r w:rsidRPr="00690D83">
        <w:rPr>
          <w:b/>
        </w:rPr>
        <w:lastRenderedPageBreak/>
        <w:t>Syntax:</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proofErr w:type="gramStart"/>
      <w:r w:rsidRPr="00690D83">
        <w:rPr>
          <w:rFonts w:ascii="Consolas" w:eastAsia="Times New Roman" w:hAnsi="Consolas" w:cs="Times New Roman"/>
          <w:color w:val="AF00DB"/>
          <w:sz w:val="21"/>
          <w:szCs w:val="21"/>
        </w:rPr>
        <w:t>if</w:t>
      </w:r>
      <w:proofErr w:type="gramEnd"/>
      <w:r w:rsidRPr="00690D83">
        <w:rPr>
          <w:rFonts w:ascii="Consolas" w:eastAsia="Times New Roman" w:hAnsi="Consolas" w:cs="Times New Roman"/>
          <w:color w:val="000000"/>
          <w:sz w:val="21"/>
          <w:szCs w:val="21"/>
        </w:rPr>
        <w:t xml:space="preserve"> (condition) {</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r w:rsidRPr="00690D83">
        <w:rPr>
          <w:rFonts w:ascii="Consolas" w:eastAsia="Times New Roman" w:hAnsi="Consolas" w:cs="Times New Roman"/>
          <w:color w:val="008000"/>
          <w:sz w:val="21"/>
          <w:szCs w:val="21"/>
        </w:rPr>
        <w:t>// If block executed when the condition is true</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proofErr w:type="gramStart"/>
      <w:r w:rsidRPr="00690D83">
        <w:rPr>
          <w:rFonts w:ascii="Consolas" w:eastAsia="Times New Roman" w:hAnsi="Consolas" w:cs="Times New Roman"/>
          <w:color w:val="AF00DB"/>
          <w:sz w:val="21"/>
          <w:szCs w:val="21"/>
        </w:rPr>
        <w:t>else</w:t>
      </w:r>
      <w:proofErr w:type="gramEnd"/>
      <w:r w:rsidRPr="00690D83">
        <w:rPr>
          <w:rFonts w:ascii="Consolas" w:eastAsia="Times New Roman" w:hAnsi="Consolas" w:cs="Times New Roman"/>
          <w:color w:val="000000"/>
          <w:sz w:val="21"/>
          <w:szCs w:val="21"/>
        </w:rPr>
        <w:t xml:space="preserve"> {</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xml:space="preserve">            </w:t>
      </w:r>
      <w:r w:rsidRPr="00690D83">
        <w:rPr>
          <w:rFonts w:ascii="Consolas" w:eastAsia="Times New Roman" w:hAnsi="Consolas" w:cs="Times New Roman"/>
          <w:color w:val="008000"/>
          <w:sz w:val="21"/>
          <w:szCs w:val="21"/>
        </w:rPr>
        <w:t xml:space="preserve">// </w:t>
      </w:r>
      <w:proofErr w:type="gramStart"/>
      <w:r w:rsidRPr="00690D83">
        <w:rPr>
          <w:rFonts w:ascii="Consolas" w:eastAsia="Times New Roman" w:hAnsi="Consolas" w:cs="Times New Roman"/>
          <w:color w:val="008000"/>
          <w:sz w:val="21"/>
          <w:szCs w:val="21"/>
        </w:rPr>
        <w:t>Else</w:t>
      </w:r>
      <w:proofErr w:type="gramEnd"/>
      <w:r w:rsidRPr="00690D83">
        <w:rPr>
          <w:rFonts w:ascii="Consolas" w:eastAsia="Times New Roman" w:hAnsi="Consolas" w:cs="Times New Roman"/>
          <w:color w:val="008000"/>
          <w:sz w:val="21"/>
          <w:szCs w:val="21"/>
        </w:rPr>
        <w:t xml:space="preserve"> block executed when the condition is false</w:t>
      </w:r>
    </w:p>
    <w:p w:rsidR="00690D83" w:rsidRPr="00690D83" w:rsidRDefault="00690D83" w:rsidP="00690D83">
      <w:pPr>
        <w:shd w:val="clear" w:color="auto" w:fill="FFFFFF"/>
        <w:spacing w:after="0" w:line="285" w:lineRule="atLeast"/>
        <w:rPr>
          <w:rFonts w:ascii="Consolas" w:eastAsia="Times New Roman" w:hAnsi="Consolas" w:cs="Times New Roman"/>
          <w:color w:val="000000"/>
          <w:sz w:val="21"/>
          <w:szCs w:val="21"/>
        </w:rPr>
      </w:pPr>
      <w:r w:rsidRPr="00690D83">
        <w:rPr>
          <w:rFonts w:ascii="Consolas" w:eastAsia="Times New Roman" w:hAnsi="Consolas" w:cs="Times New Roman"/>
          <w:color w:val="000000"/>
          <w:sz w:val="21"/>
          <w:szCs w:val="21"/>
        </w:rPr>
        <w:t>      }</w:t>
      </w:r>
    </w:p>
    <w:p w:rsidR="00690D83" w:rsidRDefault="00690D83" w:rsidP="00C361F9">
      <w:pPr>
        <w:shd w:val="clear" w:color="auto" w:fill="FFFFFF"/>
        <w:spacing w:after="0" w:line="285" w:lineRule="atLeast"/>
        <w:rPr>
          <w:b/>
        </w:rPr>
      </w:pPr>
      <w:r w:rsidRPr="00690D83">
        <w:rPr>
          <w:b/>
        </w:rPr>
        <w:t>Example:</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r w:rsidRPr="009474FC">
        <w:rPr>
          <w:rFonts w:ascii="Consolas" w:eastAsia="Times New Roman" w:hAnsi="Consolas" w:cs="Times New Roman"/>
          <w:color w:val="267F99"/>
          <w:sz w:val="21"/>
          <w:szCs w:val="21"/>
        </w:rPr>
        <w:t>String</w:t>
      </w:r>
      <w:r w:rsidRPr="009474FC">
        <w:rPr>
          <w:rFonts w:ascii="Consolas" w:eastAsia="Times New Roman" w:hAnsi="Consolas" w:cs="Times New Roman"/>
          <w:color w:val="000000"/>
          <w:sz w:val="21"/>
          <w:szCs w:val="21"/>
        </w:rPr>
        <w:t xml:space="preserve"> </w:t>
      </w:r>
      <w:r w:rsidRPr="009474FC">
        <w:rPr>
          <w:rFonts w:ascii="Consolas" w:eastAsia="Times New Roman" w:hAnsi="Consolas" w:cs="Times New Roman"/>
          <w:color w:val="001080"/>
          <w:sz w:val="21"/>
          <w:szCs w:val="21"/>
        </w:rPr>
        <w:t>role</w:t>
      </w:r>
      <w:r w:rsidRPr="009474FC">
        <w:rPr>
          <w:rFonts w:ascii="Consolas" w:eastAsia="Times New Roman" w:hAnsi="Consolas" w:cs="Times New Roman"/>
          <w:color w:val="000000"/>
          <w:sz w:val="21"/>
          <w:szCs w:val="21"/>
        </w:rPr>
        <w:t xml:space="preserve"> = </w:t>
      </w:r>
      <w:r w:rsidRPr="009474FC">
        <w:rPr>
          <w:rFonts w:ascii="Consolas" w:eastAsia="Times New Roman" w:hAnsi="Consolas" w:cs="Times New Roman"/>
          <w:color w:val="A31515"/>
          <w:sz w:val="21"/>
          <w:szCs w:val="21"/>
        </w:rPr>
        <w:t>"user"</w:t>
      </w:r>
      <w:r w:rsidRPr="009474FC">
        <w:rPr>
          <w:rFonts w:ascii="Consolas" w:eastAsia="Times New Roman" w:hAnsi="Consolas" w:cs="Times New Roman"/>
          <w:color w:val="000000"/>
          <w:sz w:val="21"/>
          <w:szCs w:val="21"/>
        </w:rPr>
        <w:t>;</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gramStart"/>
      <w:r w:rsidRPr="009474FC">
        <w:rPr>
          <w:rFonts w:ascii="Consolas" w:eastAsia="Times New Roman" w:hAnsi="Consolas" w:cs="Times New Roman"/>
          <w:color w:val="AF00DB"/>
          <w:sz w:val="21"/>
          <w:szCs w:val="21"/>
        </w:rPr>
        <w:t>if</w:t>
      </w:r>
      <w:r w:rsidRPr="009474FC">
        <w:rPr>
          <w:rFonts w:ascii="Consolas" w:eastAsia="Times New Roman" w:hAnsi="Consolas" w:cs="Times New Roman"/>
          <w:color w:val="000000"/>
          <w:sz w:val="21"/>
          <w:szCs w:val="21"/>
        </w:rPr>
        <w:t>(</w:t>
      </w:r>
      <w:proofErr w:type="gramEnd"/>
      <w:r w:rsidRPr="009474FC">
        <w:rPr>
          <w:rFonts w:ascii="Consolas" w:eastAsia="Times New Roman" w:hAnsi="Consolas" w:cs="Times New Roman"/>
          <w:color w:val="001080"/>
          <w:sz w:val="21"/>
          <w:szCs w:val="21"/>
        </w:rPr>
        <w:t>role</w:t>
      </w:r>
      <w:r w:rsidRPr="009474FC">
        <w:rPr>
          <w:rFonts w:ascii="Consolas" w:eastAsia="Times New Roman" w:hAnsi="Consolas" w:cs="Times New Roman"/>
          <w:color w:val="000000"/>
          <w:sz w:val="21"/>
          <w:szCs w:val="21"/>
        </w:rPr>
        <w:t xml:space="preserve"> == </w:t>
      </w:r>
      <w:r w:rsidRPr="009474FC">
        <w:rPr>
          <w:rFonts w:ascii="Consolas" w:eastAsia="Times New Roman" w:hAnsi="Consolas" w:cs="Times New Roman"/>
          <w:color w:val="A31515"/>
          <w:sz w:val="21"/>
          <w:szCs w:val="21"/>
        </w:rPr>
        <w:t>"admin"</w:t>
      </w:r>
      <w:r w:rsidRPr="009474FC">
        <w:rPr>
          <w:rFonts w:ascii="Consolas" w:eastAsia="Times New Roman" w:hAnsi="Consolas" w:cs="Times New Roman"/>
          <w:color w:val="000000"/>
          <w:sz w:val="21"/>
          <w:szCs w:val="21"/>
        </w:rPr>
        <w:t>) {</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spellStart"/>
      <w:proofErr w:type="gramStart"/>
      <w:r w:rsidRPr="009474FC">
        <w:rPr>
          <w:rFonts w:ascii="Consolas" w:eastAsia="Times New Roman" w:hAnsi="Consolas" w:cs="Times New Roman"/>
          <w:color w:val="267F99"/>
          <w:sz w:val="21"/>
          <w:szCs w:val="21"/>
        </w:rPr>
        <w:t>System</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0070C1"/>
          <w:sz w:val="21"/>
          <w:szCs w:val="21"/>
        </w:rPr>
        <w:t>out</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795E26"/>
          <w:sz w:val="21"/>
          <w:szCs w:val="21"/>
        </w:rPr>
        <w:t>println</w:t>
      </w:r>
      <w:proofErr w:type="spellEnd"/>
      <w:r w:rsidRPr="009474FC">
        <w:rPr>
          <w:rFonts w:ascii="Consolas" w:eastAsia="Times New Roman" w:hAnsi="Consolas" w:cs="Times New Roman"/>
          <w:color w:val="000000"/>
          <w:sz w:val="21"/>
          <w:szCs w:val="21"/>
        </w:rPr>
        <w:t>(</w:t>
      </w:r>
      <w:proofErr w:type="gramEnd"/>
      <w:r w:rsidRPr="009474FC">
        <w:rPr>
          <w:rFonts w:ascii="Consolas" w:eastAsia="Times New Roman" w:hAnsi="Consolas" w:cs="Times New Roman"/>
          <w:color w:val="A31515"/>
          <w:sz w:val="21"/>
          <w:szCs w:val="21"/>
        </w:rPr>
        <w:t>"Admin screen is loaded"</w:t>
      </w:r>
      <w:r w:rsidRPr="009474FC">
        <w:rPr>
          <w:rFonts w:ascii="Consolas" w:eastAsia="Times New Roman" w:hAnsi="Consolas" w:cs="Times New Roman"/>
          <w:color w:val="000000"/>
          <w:sz w:val="21"/>
          <w:szCs w:val="21"/>
        </w:rPr>
        <w:t>);</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gramStart"/>
      <w:r w:rsidRPr="009474FC">
        <w:rPr>
          <w:rFonts w:ascii="Consolas" w:eastAsia="Times New Roman" w:hAnsi="Consolas" w:cs="Times New Roman"/>
          <w:color w:val="AF00DB"/>
          <w:sz w:val="21"/>
          <w:szCs w:val="21"/>
        </w:rPr>
        <w:t>else</w:t>
      </w:r>
      <w:proofErr w:type="gramEnd"/>
      <w:r w:rsidRPr="009474FC">
        <w:rPr>
          <w:rFonts w:ascii="Consolas" w:eastAsia="Times New Roman" w:hAnsi="Consolas" w:cs="Times New Roman"/>
          <w:color w:val="000000"/>
          <w:sz w:val="21"/>
          <w:szCs w:val="21"/>
        </w:rPr>
        <w:t xml:space="preserve"> {</w:t>
      </w:r>
    </w:p>
    <w:p w:rsidR="009474FC" w:rsidRP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xml:space="preserve">          </w:t>
      </w:r>
      <w:proofErr w:type="spellStart"/>
      <w:proofErr w:type="gramStart"/>
      <w:r w:rsidRPr="009474FC">
        <w:rPr>
          <w:rFonts w:ascii="Consolas" w:eastAsia="Times New Roman" w:hAnsi="Consolas" w:cs="Times New Roman"/>
          <w:color w:val="267F99"/>
          <w:sz w:val="21"/>
          <w:szCs w:val="21"/>
        </w:rPr>
        <w:t>System</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0070C1"/>
          <w:sz w:val="21"/>
          <w:szCs w:val="21"/>
        </w:rPr>
        <w:t>out</w:t>
      </w:r>
      <w:r w:rsidRPr="009474FC">
        <w:rPr>
          <w:rFonts w:ascii="Consolas" w:eastAsia="Times New Roman" w:hAnsi="Consolas" w:cs="Times New Roman"/>
          <w:color w:val="000000"/>
          <w:sz w:val="21"/>
          <w:szCs w:val="21"/>
        </w:rPr>
        <w:t>.</w:t>
      </w:r>
      <w:r w:rsidRPr="009474FC">
        <w:rPr>
          <w:rFonts w:ascii="Consolas" w:eastAsia="Times New Roman" w:hAnsi="Consolas" w:cs="Times New Roman"/>
          <w:color w:val="795E26"/>
          <w:sz w:val="21"/>
          <w:szCs w:val="21"/>
        </w:rPr>
        <w:t>println</w:t>
      </w:r>
      <w:proofErr w:type="spellEnd"/>
      <w:r w:rsidRPr="009474FC">
        <w:rPr>
          <w:rFonts w:ascii="Consolas" w:eastAsia="Times New Roman" w:hAnsi="Consolas" w:cs="Times New Roman"/>
          <w:color w:val="000000"/>
          <w:sz w:val="21"/>
          <w:szCs w:val="21"/>
        </w:rPr>
        <w:t>(</w:t>
      </w:r>
      <w:proofErr w:type="gramEnd"/>
      <w:r w:rsidRPr="009474FC">
        <w:rPr>
          <w:rFonts w:ascii="Consolas" w:eastAsia="Times New Roman" w:hAnsi="Consolas" w:cs="Times New Roman"/>
          <w:color w:val="A31515"/>
          <w:sz w:val="21"/>
          <w:szCs w:val="21"/>
        </w:rPr>
        <w:t>"User screen is loaded"</w:t>
      </w:r>
      <w:r w:rsidRPr="009474FC">
        <w:rPr>
          <w:rFonts w:ascii="Consolas" w:eastAsia="Times New Roman" w:hAnsi="Consolas" w:cs="Times New Roman"/>
          <w:color w:val="000000"/>
          <w:sz w:val="21"/>
          <w:szCs w:val="21"/>
        </w:rPr>
        <w:t>);</w:t>
      </w:r>
    </w:p>
    <w:p w:rsidR="009474FC" w:rsidRDefault="009474FC" w:rsidP="009474FC">
      <w:pPr>
        <w:shd w:val="clear" w:color="auto" w:fill="FFFFFF"/>
        <w:spacing w:after="0" w:line="285" w:lineRule="atLeast"/>
        <w:rPr>
          <w:rFonts w:ascii="Consolas" w:eastAsia="Times New Roman" w:hAnsi="Consolas" w:cs="Times New Roman"/>
          <w:color w:val="000000"/>
          <w:sz w:val="21"/>
          <w:szCs w:val="21"/>
        </w:rPr>
      </w:pPr>
      <w:r w:rsidRPr="009474FC">
        <w:rPr>
          <w:rFonts w:ascii="Consolas" w:eastAsia="Times New Roman" w:hAnsi="Consolas" w:cs="Times New Roman"/>
          <w:color w:val="000000"/>
          <w:sz w:val="21"/>
          <w:szCs w:val="21"/>
        </w:rPr>
        <w:t>      }</w:t>
      </w:r>
    </w:p>
    <w:p w:rsidR="00E310CD" w:rsidRPr="009474FC" w:rsidRDefault="00E310CD" w:rsidP="009474FC">
      <w:pPr>
        <w:shd w:val="clear" w:color="auto" w:fill="FFFFFF"/>
        <w:spacing w:after="0" w:line="285" w:lineRule="atLeast"/>
        <w:rPr>
          <w:rFonts w:ascii="Consolas" w:eastAsia="Times New Roman" w:hAnsi="Consolas" w:cs="Times New Roman"/>
          <w:color w:val="000000"/>
          <w:sz w:val="21"/>
          <w:szCs w:val="21"/>
        </w:rPr>
      </w:pPr>
    </w:p>
    <w:p w:rsidR="00E310CD" w:rsidRDefault="00E310CD" w:rsidP="00E310CD">
      <w:pPr>
        <w:shd w:val="clear" w:color="auto" w:fill="FFFFFF"/>
        <w:spacing w:after="0" w:line="285" w:lineRule="atLeast"/>
        <w:rPr>
          <w:b/>
          <w:u w:val="single"/>
        </w:rPr>
      </w:pPr>
      <w:proofErr w:type="gramStart"/>
      <w:r w:rsidRPr="00E310CD">
        <w:rPr>
          <w:b/>
          <w:u w:val="single"/>
        </w:rPr>
        <w:t>if-else-if</w:t>
      </w:r>
      <w:proofErr w:type="gramEnd"/>
      <w:r w:rsidRPr="00E310CD">
        <w:rPr>
          <w:b/>
          <w:u w:val="single"/>
        </w:rPr>
        <w:t xml:space="preserve"> Ladder</w:t>
      </w:r>
      <w:r>
        <w:rPr>
          <w:b/>
          <w:u w:val="single"/>
        </w:rPr>
        <w:t>:</w:t>
      </w:r>
    </w:p>
    <w:p w:rsidR="00E310CD" w:rsidRPr="00E310CD" w:rsidRDefault="00E310CD" w:rsidP="00E310CD">
      <w:pPr>
        <w:shd w:val="clear" w:color="auto" w:fill="FFFFFF"/>
        <w:spacing w:after="0" w:line="285" w:lineRule="atLeast"/>
      </w:pPr>
      <w:proofErr w:type="gramStart"/>
      <w:r w:rsidRPr="00E310CD">
        <w:rPr>
          <w:b/>
        </w:rPr>
        <w:t>if</w:t>
      </w:r>
      <w:proofErr w:type="gramEnd"/>
      <w:r w:rsidRPr="00E310CD">
        <w:t xml:space="preserve"> statement is followed by </w:t>
      </w:r>
      <w:r w:rsidRPr="00E310CD">
        <w:rPr>
          <w:b/>
        </w:rPr>
        <w:t>multiple else-if</w:t>
      </w:r>
      <w:r w:rsidRPr="00E310CD">
        <w:t xml:space="preserve"> blocks. We can create a decision tree by using these control statements in Java in which the block where the condition is </w:t>
      </w:r>
      <w:r w:rsidRPr="00E310CD">
        <w:rPr>
          <w:b/>
        </w:rPr>
        <w:t>true</w:t>
      </w:r>
      <w:r w:rsidRPr="00E310CD">
        <w:t xml:space="preserve"> is executed and the rest of the ladder is ignored and not executed.</w:t>
      </w:r>
    </w:p>
    <w:p w:rsidR="00E310CD" w:rsidRDefault="00E310CD" w:rsidP="00E310CD">
      <w:pPr>
        <w:shd w:val="clear" w:color="auto" w:fill="FFFFFF"/>
        <w:spacing w:after="0" w:line="285" w:lineRule="atLeast"/>
      </w:pPr>
      <w:r w:rsidRPr="00E310CD">
        <w:rPr>
          <w:b/>
        </w:rPr>
        <w:t>If</w:t>
      </w:r>
      <w:r w:rsidRPr="00E310CD">
        <w:t xml:space="preserve"> none of the conditions is </w:t>
      </w:r>
      <w:r w:rsidRPr="00E310CD">
        <w:rPr>
          <w:b/>
        </w:rPr>
        <w:t>true</w:t>
      </w:r>
      <w:r w:rsidRPr="00E310CD">
        <w:t xml:space="preserve">, the last </w:t>
      </w:r>
      <w:r w:rsidRPr="00E310CD">
        <w:rPr>
          <w:b/>
        </w:rPr>
        <w:t>else</w:t>
      </w:r>
      <w:r w:rsidRPr="00E310CD">
        <w:t xml:space="preserve"> block is executed,</w:t>
      </w:r>
    </w:p>
    <w:p w:rsidR="00B05D82" w:rsidRPr="00E310CD" w:rsidRDefault="00B05D82" w:rsidP="00E310CD">
      <w:pPr>
        <w:shd w:val="clear" w:color="auto" w:fill="FFFFFF"/>
        <w:spacing w:after="0" w:line="285" w:lineRule="atLeast"/>
      </w:pPr>
      <w:r w:rsidRPr="00B05D82">
        <w:rPr>
          <w:noProof/>
        </w:rPr>
        <w:drawing>
          <wp:inline distT="0" distB="0" distL="0" distR="0" wp14:anchorId="1170FE21" wp14:editId="305F6D97">
            <wp:extent cx="4991266" cy="3817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650" cy="3817615"/>
                    </a:xfrm>
                    <a:prstGeom prst="rect">
                      <a:avLst/>
                    </a:prstGeom>
                  </pic:spPr>
                </pic:pic>
              </a:graphicData>
            </a:graphic>
          </wp:inline>
        </w:drawing>
      </w:r>
    </w:p>
    <w:p w:rsidR="00E310CD" w:rsidRPr="00E310CD" w:rsidRDefault="00E310CD" w:rsidP="00E310CD">
      <w:pPr>
        <w:shd w:val="clear" w:color="auto" w:fill="FFFFFF"/>
        <w:spacing w:after="0" w:line="285" w:lineRule="atLeast"/>
        <w:rPr>
          <w:b/>
          <w:u w:val="single"/>
        </w:rPr>
      </w:pPr>
    </w:p>
    <w:p w:rsidR="00E310CD" w:rsidRPr="00E310CD" w:rsidRDefault="00E310CD" w:rsidP="00E310CD">
      <w:pPr>
        <w:shd w:val="clear" w:color="auto" w:fill="FFFFFF"/>
        <w:spacing w:after="0" w:line="285" w:lineRule="atLeast"/>
        <w:rPr>
          <w:b/>
          <w:u w:val="single"/>
        </w:rPr>
      </w:pPr>
    </w:p>
    <w:p w:rsidR="009474FC" w:rsidRPr="00690D83" w:rsidRDefault="009474FC" w:rsidP="00C361F9">
      <w:pPr>
        <w:shd w:val="clear" w:color="auto" w:fill="FFFFFF"/>
        <w:spacing w:after="0" w:line="285" w:lineRule="atLeast"/>
        <w:rPr>
          <w:b/>
        </w:rPr>
      </w:pPr>
    </w:p>
    <w:p w:rsidR="00B05D82" w:rsidRPr="00B05D82" w:rsidRDefault="00B05D82" w:rsidP="00B05D82">
      <w:pPr>
        <w:shd w:val="clear" w:color="auto" w:fill="FFFFFF"/>
        <w:spacing w:after="0" w:line="285" w:lineRule="atLeast"/>
      </w:pPr>
      <w:r w:rsidRPr="00B05D82">
        <w:lastRenderedPageBreak/>
        <w:t xml:space="preserve">As you can see in the above flow diagram of the if-else ladder, we execute </w:t>
      </w:r>
      <w:proofErr w:type="gramStart"/>
      <w:r w:rsidRPr="00B05D82">
        <w:t>the if</w:t>
      </w:r>
      <w:proofErr w:type="gramEnd"/>
      <w:r w:rsidRPr="00B05D82">
        <w:t xml:space="preserve"> block if the condition is true, otherwise if the condition is false, instead of executing the else block, we check other multiple conditions to determine which block of code to execute.</w:t>
      </w:r>
    </w:p>
    <w:p w:rsidR="00B05D82" w:rsidRDefault="00B05D82" w:rsidP="00B05D82">
      <w:pPr>
        <w:shd w:val="clear" w:color="auto" w:fill="FFFFFF"/>
        <w:spacing w:after="0" w:line="285" w:lineRule="atLeast"/>
      </w:pPr>
      <w:r w:rsidRPr="00B05D82">
        <w:t>If none of the conditions are true, the last else block, if present, is executed.</w:t>
      </w:r>
    </w:p>
    <w:p w:rsidR="000956FC" w:rsidRDefault="000956FC" w:rsidP="00B05D82">
      <w:pPr>
        <w:shd w:val="clear" w:color="auto" w:fill="FFFFFF"/>
        <w:spacing w:after="0" w:line="285" w:lineRule="atLeast"/>
        <w:rPr>
          <w:b/>
        </w:rPr>
      </w:pPr>
      <w:r w:rsidRPr="000956FC">
        <w:rPr>
          <w:b/>
        </w:rPr>
        <w:t>Syntax:</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proofErr w:type="gramStart"/>
      <w:r w:rsidRPr="000956FC">
        <w:rPr>
          <w:rFonts w:ascii="Consolas" w:eastAsia="Times New Roman" w:hAnsi="Consolas" w:cs="Times New Roman"/>
          <w:color w:val="AF00DB"/>
          <w:sz w:val="21"/>
          <w:szCs w:val="21"/>
        </w:rPr>
        <w:t>if</w:t>
      </w:r>
      <w:r w:rsidRPr="000956FC">
        <w:rPr>
          <w:rFonts w:ascii="Consolas" w:eastAsia="Times New Roman" w:hAnsi="Consolas" w:cs="Times New Roman"/>
          <w:color w:val="000000"/>
          <w:sz w:val="21"/>
          <w:szCs w:val="21"/>
        </w:rPr>
        <w:t>(</w:t>
      </w:r>
      <w:proofErr w:type="gramEnd"/>
      <w:r w:rsidRPr="000956FC">
        <w:rPr>
          <w:rFonts w:ascii="Consolas" w:eastAsia="Times New Roman" w:hAnsi="Consolas" w:cs="Times New Roman"/>
          <w:color w:val="000000"/>
          <w:sz w:val="21"/>
          <w:szCs w:val="21"/>
        </w:rPr>
        <w:t>condition1)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008000"/>
          <w:sz w:val="21"/>
          <w:szCs w:val="21"/>
        </w:rPr>
        <w:t xml:space="preserve">// </w:t>
      </w:r>
      <w:proofErr w:type="gramStart"/>
      <w:r w:rsidRPr="000956FC">
        <w:rPr>
          <w:rFonts w:ascii="Consolas" w:eastAsia="Times New Roman" w:hAnsi="Consolas" w:cs="Times New Roman"/>
          <w:color w:val="008000"/>
          <w:sz w:val="21"/>
          <w:szCs w:val="21"/>
        </w:rPr>
        <w:t>Executed</w:t>
      </w:r>
      <w:proofErr w:type="gramEnd"/>
      <w:r w:rsidRPr="000956FC">
        <w:rPr>
          <w:rFonts w:ascii="Consolas" w:eastAsia="Times New Roman" w:hAnsi="Consolas" w:cs="Times New Roman"/>
          <w:color w:val="008000"/>
          <w:sz w:val="21"/>
          <w:szCs w:val="21"/>
        </w:rPr>
        <w:t xml:space="preserve"> only when the condition1 is true</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proofErr w:type="gramStart"/>
      <w:r w:rsidRPr="000956FC">
        <w:rPr>
          <w:rFonts w:ascii="Consolas" w:eastAsia="Times New Roman" w:hAnsi="Consolas" w:cs="Times New Roman"/>
          <w:color w:val="AF00DB"/>
          <w:sz w:val="21"/>
          <w:szCs w:val="21"/>
        </w:rPr>
        <w:t>else</w:t>
      </w:r>
      <w:proofErr w:type="gramEnd"/>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AF00DB"/>
          <w:sz w:val="21"/>
          <w:szCs w:val="21"/>
        </w:rPr>
        <w:t>if</w:t>
      </w:r>
      <w:r w:rsidRPr="000956FC">
        <w:rPr>
          <w:rFonts w:ascii="Consolas" w:eastAsia="Times New Roman" w:hAnsi="Consolas" w:cs="Times New Roman"/>
          <w:color w:val="000000"/>
          <w:sz w:val="21"/>
          <w:szCs w:val="21"/>
        </w:rPr>
        <w:t>(condition2) {</w:t>
      </w:r>
      <w:r w:rsidR="003C71D2">
        <w:rPr>
          <w:rFonts w:ascii="Consolas" w:eastAsia="Times New Roman" w:hAnsi="Consolas" w:cs="Times New Roman"/>
          <w:color w:val="000000"/>
          <w:sz w:val="21"/>
          <w:szCs w:val="21"/>
        </w:rPr>
        <w:t xml:space="preserve">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008000"/>
          <w:sz w:val="21"/>
          <w:szCs w:val="21"/>
        </w:rPr>
        <w:t xml:space="preserve">// </w:t>
      </w:r>
      <w:proofErr w:type="gramStart"/>
      <w:r w:rsidRPr="000956FC">
        <w:rPr>
          <w:rFonts w:ascii="Consolas" w:eastAsia="Times New Roman" w:hAnsi="Consolas" w:cs="Times New Roman"/>
          <w:color w:val="008000"/>
          <w:sz w:val="21"/>
          <w:szCs w:val="21"/>
        </w:rPr>
        <w:t>Executed</w:t>
      </w:r>
      <w:proofErr w:type="gramEnd"/>
      <w:r w:rsidRPr="000956FC">
        <w:rPr>
          <w:rFonts w:ascii="Consolas" w:eastAsia="Times New Roman" w:hAnsi="Consolas" w:cs="Times New Roman"/>
          <w:color w:val="008000"/>
          <w:sz w:val="21"/>
          <w:szCs w:val="21"/>
        </w:rPr>
        <w:t xml:space="preserve"> only when the condition2 is true</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proofErr w:type="gramStart"/>
      <w:r w:rsidRPr="000956FC">
        <w:rPr>
          <w:rFonts w:ascii="Consolas" w:eastAsia="Times New Roman" w:hAnsi="Consolas" w:cs="Times New Roman"/>
          <w:color w:val="AF00DB"/>
          <w:sz w:val="21"/>
          <w:szCs w:val="21"/>
        </w:rPr>
        <w:t>else</w:t>
      </w:r>
      <w:proofErr w:type="gramEnd"/>
      <w:r w:rsidRPr="000956FC">
        <w:rPr>
          <w:rFonts w:ascii="Consolas" w:eastAsia="Times New Roman" w:hAnsi="Consolas" w:cs="Times New Roman"/>
          <w:color w:val="000000"/>
          <w:sz w:val="21"/>
          <w:szCs w:val="21"/>
        </w:rPr>
        <w:t xml:space="preserve"> {</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xml:space="preserve">        </w:t>
      </w:r>
      <w:r w:rsidRPr="000956FC">
        <w:rPr>
          <w:rFonts w:ascii="Consolas" w:eastAsia="Times New Roman" w:hAnsi="Consolas" w:cs="Times New Roman"/>
          <w:color w:val="008000"/>
          <w:sz w:val="21"/>
          <w:szCs w:val="21"/>
        </w:rPr>
        <w:t xml:space="preserve">// </w:t>
      </w:r>
      <w:proofErr w:type="gramStart"/>
      <w:r w:rsidRPr="000956FC">
        <w:rPr>
          <w:rFonts w:ascii="Consolas" w:eastAsia="Times New Roman" w:hAnsi="Consolas" w:cs="Times New Roman"/>
          <w:color w:val="008000"/>
          <w:sz w:val="21"/>
          <w:szCs w:val="21"/>
        </w:rPr>
        <w:t>Executed</w:t>
      </w:r>
      <w:proofErr w:type="gramEnd"/>
      <w:r w:rsidRPr="000956FC">
        <w:rPr>
          <w:rFonts w:ascii="Consolas" w:eastAsia="Times New Roman" w:hAnsi="Consolas" w:cs="Times New Roman"/>
          <w:color w:val="008000"/>
          <w:sz w:val="21"/>
          <w:szCs w:val="21"/>
        </w:rPr>
        <w:t xml:space="preserve"> when all the conditions mentioned above are true</w:t>
      </w:r>
    </w:p>
    <w:p w:rsidR="000956FC" w:rsidRPr="000956FC" w:rsidRDefault="000956FC" w:rsidP="000956FC">
      <w:pPr>
        <w:shd w:val="clear" w:color="auto" w:fill="FFFFFF"/>
        <w:spacing w:after="0" w:line="285" w:lineRule="atLeast"/>
        <w:rPr>
          <w:rFonts w:ascii="Consolas" w:eastAsia="Times New Roman" w:hAnsi="Consolas" w:cs="Times New Roman"/>
          <w:color w:val="000000"/>
          <w:sz w:val="21"/>
          <w:szCs w:val="21"/>
        </w:rPr>
      </w:pPr>
      <w:r w:rsidRPr="000956FC">
        <w:rPr>
          <w:rFonts w:ascii="Consolas" w:eastAsia="Times New Roman" w:hAnsi="Consolas" w:cs="Times New Roman"/>
          <w:color w:val="000000"/>
          <w:sz w:val="21"/>
          <w:szCs w:val="21"/>
        </w:rPr>
        <w:t>    }</w:t>
      </w:r>
    </w:p>
    <w:p w:rsidR="000956FC" w:rsidRDefault="002B1C89" w:rsidP="00B05D82">
      <w:pPr>
        <w:shd w:val="clear" w:color="auto" w:fill="FFFFFF"/>
        <w:spacing w:after="0" w:line="285" w:lineRule="atLeast"/>
        <w:rPr>
          <w:b/>
        </w:rPr>
      </w:pPr>
      <w:r>
        <w:rPr>
          <w:b/>
        </w:rPr>
        <w:t>Example:</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267F99"/>
          <w:sz w:val="21"/>
          <w:szCs w:val="21"/>
        </w:rPr>
        <w:t>String</w:t>
      </w:r>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"chrome"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if</w:t>
      </w:r>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"safari"</w:t>
      </w: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"The browser is safari"</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else</w:t>
      </w:r>
      <w:proofErr w:type="gramEnd"/>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AF00DB"/>
          <w:sz w:val="21"/>
          <w:szCs w:val="21"/>
        </w:rPr>
        <w:t>if</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"edge"</w:t>
      </w: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"The browser is edge"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else</w:t>
      </w:r>
      <w:proofErr w:type="gramEnd"/>
      <w:r w:rsidRPr="002B1C89">
        <w:rPr>
          <w:rFonts w:ascii="Consolas" w:eastAsia="Times New Roman" w:hAnsi="Consolas" w:cs="Times New Roman"/>
          <w:color w:val="000000"/>
          <w:sz w:val="21"/>
          <w:szCs w:val="21"/>
        </w:rPr>
        <w:t xml:space="preserve"> </w:t>
      </w:r>
      <w:r w:rsidRPr="002B1C89">
        <w:rPr>
          <w:rFonts w:ascii="Consolas" w:eastAsia="Times New Roman" w:hAnsi="Consolas" w:cs="Times New Roman"/>
          <w:color w:val="AF00DB"/>
          <w:sz w:val="21"/>
          <w:szCs w:val="21"/>
        </w:rPr>
        <w:t>if</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1080"/>
          <w:sz w:val="21"/>
          <w:szCs w:val="21"/>
        </w:rPr>
        <w:t>browser</w:t>
      </w:r>
      <w:r w:rsidRPr="002B1C89">
        <w:rPr>
          <w:rFonts w:ascii="Consolas" w:eastAsia="Times New Roman" w:hAnsi="Consolas" w:cs="Times New Roman"/>
          <w:color w:val="000000"/>
          <w:sz w:val="21"/>
          <w:szCs w:val="21"/>
        </w:rPr>
        <w:t xml:space="preserve"> == </w:t>
      </w:r>
      <w:r w:rsidRPr="002B1C89">
        <w:rPr>
          <w:rFonts w:ascii="Consolas" w:eastAsia="Times New Roman" w:hAnsi="Consolas" w:cs="Times New Roman"/>
          <w:color w:val="A31515"/>
          <w:sz w:val="21"/>
          <w:szCs w:val="21"/>
        </w:rPr>
        <w:t>"chrome"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"The browser is chrome"</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gramStart"/>
      <w:r w:rsidRPr="002B1C89">
        <w:rPr>
          <w:rFonts w:ascii="Consolas" w:eastAsia="Times New Roman" w:hAnsi="Consolas" w:cs="Times New Roman"/>
          <w:color w:val="AF00DB"/>
          <w:sz w:val="21"/>
          <w:szCs w:val="21"/>
        </w:rPr>
        <w:t>else</w:t>
      </w:r>
      <w:proofErr w:type="gramEnd"/>
      <w:r w:rsidRPr="002B1C89">
        <w:rPr>
          <w:rFonts w:ascii="Consolas" w:eastAsia="Times New Roman" w:hAnsi="Consolas" w:cs="Times New Roman"/>
          <w:color w:val="000000"/>
          <w:sz w:val="21"/>
          <w:szCs w:val="21"/>
        </w:rPr>
        <w:t xml:space="preserve"> {</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xml:space="preserve">          </w:t>
      </w:r>
      <w:proofErr w:type="spellStart"/>
      <w:proofErr w:type="gramStart"/>
      <w:r w:rsidRPr="002B1C89">
        <w:rPr>
          <w:rFonts w:ascii="Consolas" w:eastAsia="Times New Roman" w:hAnsi="Consolas" w:cs="Times New Roman"/>
          <w:color w:val="267F99"/>
          <w:sz w:val="21"/>
          <w:szCs w:val="21"/>
        </w:rPr>
        <w:t>System</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0070C1"/>
          <w:sz w:val="21"/>
          <w:szCs w:val="21"/>
        </w:rPr>
        <w:t>out</w:t>
      </w:r>
      <w:r w:rsidRPr="002B1C89">
        <w:rPr>
          <w:rFonts w:ascii="Consolas" w:eastAsia="Times New Roman" w:hAnsi="Consolas" w:cs="Times New Roman"/>
          <w:color w:val="000000"/>
          <w:sz w:val="21"/>
          <w:szCs w:val="21"/>
        </w:rPr>
        <w:t>.</w:t>
      </w:r>
      <w:r w:rsidRPr="002B1C89">
        <w:rPr>
          <w:rFonts w:ascii="Consolas" w:eastAsia="Times New Roman" w:hAnsi="Consolas" w:cs="Times New Roman"/>
          <w:color w:val="795E26"/>
          <w:sz w:val="21"/>
          <w:szCs w:val="21"/>
        </w:rPr>
        <w:t>println</w:t>
      </w:r>
      <w:proofErr w:type="spellEnd"/>
      <w:r w:rsidRPr="002B1C89">
        <w:rPr>
          <w:rFonts w:ascii="Consolas" w:eastAsia="Times New Roman" w:hAnsi="Consolas" w:cs="Times New Roman"/>
          <w:color w:val="000000"/>
          <w:sz w:val="21"/>
          <w:szCs w:val="21"/>
        </w:rPr>
        <w:t>(</w:t>
      </w:r>
      <w:proofErr w:type="gramEnd"/>
      <w:r w:rsidRPr="002B1C89">
        <w:rPr>
          <w:rFonts w:ascii="Consolas" w:eastAsia="Times New Roman" w:hAnsi="Consolas" w:cs="Times New Roman"/>
          <w:color w:val="A31515"/>
          <w:sz w:val="21"/>
          <w:szCs w:val="21"/>
        </w:rPr>
        <w:t>"Not a supported browser"</w:t>
      </w:r>
      <w:r w:rsidRPr="002B1C89">
        <w:rPr>
          <w:rFonts w:ascii="Consolas" w:eastAsia="Times New Roman" w:hAnsi="Consolas" w:cs="Times New Roman"/>
          <w:color w:val="000000"/>
          <w:sz w:val="21"/>
          <w:szCs w:val="21"/>
        </w:rPr>
        <w:t>);</w:t>
      </w:r>
    </w:p>
    <w:p w:rsidR="002B1C89" w:rsidRPr="002B1C89" w:rsidRDefault="002B1C89" w:rsidP="002B1C89">
      <w:pPr>
        <w:shd w:val="clear" w:color="auto" w:fill="FFFFFF"/>
        <w:spacing w:after="0" w:line="285" w:lineRule="atLeast"/>
        <w:rPr>
          <w:rFonts w:ascii="Consolas" w:eastAsia="Times New Roman" w:hAnsi="Consolas" w:cs="Times New Roman"/>
          <w:color w:val="000000"/>
          <w:sz w:val="21"/>
          <w:szCs w:val="21"/>
        </w:rPr>
      </w:pPr>
      <w:r w:rsidRPr="002B1C89">
        <w:rPr>
          <w:rFonts w:ascii="Consolas" w:eastAsia="Times New Roman" w:hAnsi="Consolas" w:cs="Times New Roman"/>
          <w:color w:val="000000"/>
          <w:sz w:val="21"/>
          <w:szCs w:val="21"/>
        </w:rPr>
        <w:t>      }</w:t>
      </w:r>
    </w:p>
    <w:p w:rsidR="002B1C89" w:rsidRPr="00B05D82" w:rsidRDefault="002B1C89" w:rsidP="00B05D82">
      <w:pPr>
        <w:shd w:val="clear" w:color="auto" w:fill="FFFFFF"/>
        <w:spacing w:after="0" w:line="285" w:lineRule="atLeast"/>
        <w:rPr>
          <w:b/>
        </w:rPr>
      </w:pPr>
    </w:p>
    <w:p w:rsidR="00B27FAF" w:rsidRPr="00302343" w:rsidRDefault="00B27FAF" w:rsidP="00B27FAF">
      <w:pPr>
        <w:shd w:val="clear" w:color="auto" w:fill="FFFFFF"/>
        <w:spacing w:after="0" w:line="285" w:lineRule="atLeast"/>
      </w:pPr>
    </w:p>
    <w:p w:rsidR="000606CC" w:rsidRDefault="000606CC" w:rsidP="000606CC">
      <w:pPr>
        <w:shd w:val="clear" w:color="auto" w:fill="FFFFFF"/>
        <w:spacing w:after="0" w:line="285" w:lineRule="atLeast"/>
        <w:rPr>
          <w:b/>
          <w:u w:val="single"/>
        </w:rPr>
      </w:pPr>
      <w:proofErr w:type="gramStart"/>
      <w:r w:rsidRPr="000606CC">
        <w:rPr>
          <w:b/>
          <w:u w:val="single"/>
        </w:rPr>
        <w:t>switch</w:t>
      </w:r>
      <w:proofErr w:type="gramEnd"/>
      <w:r w:rsidRPr="000606CC">
        <w:rPr>
          <w:b/>
          <w:u w:val="single"/>
        </w:rPr>
        <w:t xml:space="preserve"> Statement</w:t>
      </w:r>
    </w:p>
    <w:p w:rsidR="000606CC" w:rsidRPr="000606CC" w:rsidRDefault="000606CC" w:rsidP="000606CC">
      <w:pPr>
        <w:shd w:val="clear" w:color="auto" w:fill="FFFFFF"/>
        <w:spacing w:after="0" w:line="285" w:lineRule="atLeast"/>
      </w:pPr>
      <w:r w:rsidRPr="000606CC">
        <w:t xml:space="preserve">Switch statements are almost similar to the </w:t>
      </w:r>
      <w:r w:rsidRPr="000606CC">
        <w:rPr>
          <w:b/>
        </w:rPr>
        <w:t>if-else-if ladder</w:t>
      </w:r>
      <w:r w:rsidRPr="000606CC">
        <w:t xml:space="preserve"> control statements in Java. It is a multi-branch statement. It is a bit easier than the </w:t>
      </w:r>
      <w:r w:rsidRPr="000606CC">
        <w:rPr>
          <w:b/>
        </w:rPr>
        <w:t>if-else-if ladder</w:t>
      </w:r>
      <w:r w:rsidRPr="000606CC">
        <w:t xml:space="preserve"> and also more </w:t>
      </w:r>
      <w:r w:rsidRPr="000606CC">
        <w:rPr>
          <w:b/>
        </w:rPr>
        <w:t>user-friendly and readable</w:t>
      </w:r>
      <w:r w:rsidRPr="000606CC">
        <w:t>.</w:t>
      </w:r>
    </w:p>
    <w:p w:rsidR="000606CC" w:rsidRDefault="000606CC" w:rsidP="000606CC">
      <w:pPr>
        <w:shd w:val="clear" w:color="auto" w:fill="FFFFFF"/>
        <w:spacing w:after="0" w:line="285" w:lineRule="atLeast"/>
      </w:pPr>
      <w:r w:rsidRPr="000606CC">
        <w:t xml:space="preserve">The </w:t>
      </w:r>
      <w:r w:rsidRPr="000606CC">
        <w:rPr>
          <w:b/>
        </w:rPr>
        <w:t>switch</w:t>
      </w:r>
      <w:r w:rsidRPr="000606CC">
        <w:t xml:space="preserve"> statements have an </w:t>
      </w:r>
      <w:r w:rsidRPr="000606CC">
        <w:rPr>
          <w:b/>
        </w:rPr>
        <w:t>expression</w:t>
      </w:r>
      <w:r w:rsidRPr="000606CC">
        <w:t xml:space="preserve"> and based on the output of the expression, one or more blocks of codes are executed.</w:t>
      </w:r>
    </w:p>
    <w:p w:rsidR="009852AF" w:rsidRDefault="009852AF" w:rsidP="000606CC">
      <w:pPr>
        <w:shd w:val="clear" w:color="auto" w:fill="FFFFFF"/>
        <w:spacing w:after="0" w:line="285" w:lineRule="atLeast"/>
      </w:pPr>
      <w:r>
        <w:t>Syntax:</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switch</w:t>
      </w:r>
      <w:proofErr w:type="gramEnd"/>
      <w:r w:rsidRPr="009852AF">
        <w:rPr>
          <w:rFonts w:ascii="Consolas" w:eastAsia="Times New Roman" w:hAnsi="Consolas" w:cs="Times New Roman"/>
          <w:color w:val="000000"/>
          <w:sz w:val="21"/>
          <w:szCs w:val="21"/>
        </w:rPr>
        <w:t xml:space="preserve"> (expression) {</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case</w:t>
      </w:r>
      <w:proofErr w:type="gramEnd"/>
      <w:r w:rsidRPr="009852AF">
        <w:rPr>
          <w:rFonts w:ascii="Consolas" w:eastAsia="Times New Roman" w:hAnsi="Consolas" w:cs="Times New Roman"/>
          <w:color w:val="000000"/>
          <w:sz w:val="21"/>
          <w:szCs w:val="21"/>
        </w:rPr>
        <w:t xml:space="preserve"> value1</w:t>
      </w:r>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r w:rsidRPr="009852AF">
        <w:rPr>
          <w:rFonts w:ascii="Consolas" w:eastAsia="Times New Roman" w:hAnsi="Consolas" w:cs="Times New Roman"/>
          <w:color w:val="008000"/>
          <w:sz w:val="21"/>
          <w:szCs w:val="21"/>
        </w:rPr>
        <w:t>//code block of case with value1</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break</w:t>
      </w:r>
      <w:proofErr w:type="gramEnd"/>
      <w:r w:rsidRPr="009852AF">
        <w:rPr>
          <w:rFonts w:ascii="Consolas" w:eastAsia="Times New Roman" w:hAnsi="Consolas" w:cs="Times New Roman"/>
          <w:color w:val="000000"/>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case</w:t>
      </w:r>
      <w:proofErr w:type="gramEnd"/>
      <w:r w:rsidRPr="009852AF">
        <w:rPr>
          <w:rFonts w:ascii="Consolas" w:eastAsia="Times New Roman" w:hAnsi="Consolas" w:cs="Times New Roman"/>
          <w:color w:val="000000"/>
          <w:sz w:val="21"/>
          <w:szCs w:val="21"/>
        </w:rPr>
        <w:t xml:space="preserve"> value2</w:t>
      </w:r>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r w:rsidRPr="009852AF">
        <w:rPr>
          <w:rFonts w:ascii="Consolas" w:eastAsia="Times New Roman" w:hAnsi="Consolas" w:cs="Times New Roman"/>
          <w:color w:val="008000"/>
          <w:sz w:val="21"/>
          <w:szCs w:val="21"/>
        </w:rPr>
        <w:t>//code block of case with value2</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break</w:t>
      </w:r>
      <w:proofErr w:type="gramEnd"/>
      <w:r w:rsidRPr="009852AF">
        <w:rPr>
          <w:rFonts w:ascii="Consolas" w:eastAsia="Times New Roman" w:hAnsi="Consolas" w:cs="Times New Roman"/>
          <w:color w:val="000000"/>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lastRenderedPageBreak/>
        <w:t>        .</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case</w:t>
      </w:r>
      <w:proofErr w:type="gramEnd"/>
      <w:r w:rsidRPr="009852AF">
        <w:rPr>
          <w:rFonts w:ascii="Consolas" w:eastAsia="Times New Roman" w:hAnsi="Consolas" w:cs="Times New Roman"/>
          <w:color w:val="000000"/>
          <w:sz w:val="21"/>
          <w:szCs w:val="21"/>
        </w:rPr>
        <w:t xml:space="preserve"> </w:t>
      </w:r>
      <w:proofErr w:type="spellStart"/>
      <w:r w:rsidRPr="009852AF">
        <w:rPr>
          <w:rFonts w:ascii="Consolas" w:eastAsia="Times New Roman" w:hAnsi="Consolas" w:cs="Times New Roman"/>
          <w:color w:val="000000"/>
          <w:sz w:val="21"/>
          <w:szCs w:val="21"/>
        </w:rPr>
        <w:t>valueN</w:t>
      </w:r>
      <w:proofErr w:type="spellEnd"/>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r w:rsidRPr="009852AF">
        <w:rPr>
          <w:rFonts w:ascii="Consolas" w:eastAsia="Times New Roman" w:hAnsi="Consolas" w:cs="Times New Roman"/>
          <w:color w:val="008000"/>
          <w:sz w:val="21"/>
          <w:szCs w:val="21"/>
        </w:rPr>
        <w:t xml:space="preserve">//code block of case with </w:t>
      </w:r>
      <w:proofErr w:type="spellStart"/>
      <w:r w:rsidRPr="009852AF">
        <w:rPr>
          <w:rFonts w:ascii="Consolas" w:eastAsia="Times New Roman" w:hAnsi="Consolas" w:cs="Times New Roman"/>
          <w:color w:val="008000"/>
          <w:sz w:val="21"/>
          <w:szCs w:val="21"/>
        </w:rPr>
        <w:t>valueN</w:t>
      </w:r>
      <w:proofErr w:type="spellEnd"/>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break</w:t>
      </w:r>
      <w:proofErr w:type="gramEnd"/>
      <w:r w:rsidRPr="009852AF">
        <w:rPr>
          <w:rFonts w:ascii="Consolas" w:eastAsia="Times New Roman" w:hAnsi="Consolas" w:cs="Times New Roman"/>
          <w:color w:val="000000"/>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xml:space="preserve">        </w:t>
      </w:r>
      <w:proofErr w:type="gramStart"/>
      <w:r w:rsidRPr="009852AF">
        <w:rPr>
          <w:rFonts w:ascii="Consolas" w:eastAsia="Times New Roman" w:hAnsi="Consolas" w:cs="Times New Roman"/>
          <w:color w:val="AF00DB"/>
          <w:sz w:val="21"/>
          <w:szCs w:val="21"/>
        </w:rPr>
        <w:t>default</w:t>
      </w:r>
      <w:proofErr w:type="gramEnd"/>
      <w:r w:rsidRPr="009852AF">
        <w:rPr>
          <w:rFonts w:ascii="Consolas" w:eastAsia="Times New Roman" w:hAnsi="Consolas" w:cs="Times New Roman"/>
          <w:color w:val="AF00DB"/>
          <w:sz w:val="21"/>
          <w:szCs w:val="21"/>
        </w:rPr>
        <w:t>:</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r w:rsidRPr="009852AF">
        <w:rPr>
          <w:rFonts w:ascii="Consolas" w:eastAsia="Times New Roman" w:hAnsi="Consolas" w:cs="Times New Roman"/>
          <w:color w:val="008000"/>
          <w:sz w:val="21"/>
          <w:szCs w:val="21"/>
        </w:rPr>
        <w:t>//code block of default value</w:t>
      </w:r>
    </w:p>
    <w:p w:rsidR="009852AF" w:rsidRPr="009852AF" w:rsidRDefault="009852AF" w:rsidP="009852AF">
      <w:pPr>
        <w:shd w:val="clear" w:color="auto" w:fill="FFFFFF"/>
        <w:spacing w:after="0" w:line="285" w:lineRule="atLeast"/>
        <w:rPr>
          <w:rFonts w:ascii="Consolas" w:eastAsia="Times New Roman" w:hAnsi="Consolas" w:cs="Times New Roman"/>
          <w:color w:val="000000"/>
          <w:sz w:val="21"/>
          <w:szCs w:val="21"/>
        </w:rPr>
      </w:pPr>
      <w:r w:rsidRPr="009852AF">
        <w:rPr>
          <w:rFonts w:ascii="Consolas" w:eastAsia="Times New Roman" w:hAnsi="Consolas" w:cs="Times New Roman"/>
          <w:color w:val="000000"/>
          <w:sz w:val="21"/>
          <w:szCs w:val="21"/>
        </w:rPr>
        <w:t>      }</w:t>
      </w:r>
    </w:p>
    <w:p w:rsidR="009852AF" w:rsidRPr="000606CC" w:rsidRDefault="00224DC0" w:rsidP="000606CC">
      <w:pPr>
        <w:shd w:val="clear" w:color="auto" w:fill="FFFFFF"/>
        <w:spacing w:after="0" w:line="285" w:lineRule="atLeast"/>
      </w:pPr>
      <w:r w:rsidRPr="00224DC0">
        <w:rPr>
          <w:noProof/>
        </w:rPr>
        <w:drawing>
          <wp:inline distT="0" distB="0" distL="0" distR="0" wp14:anchorId="362C93BB" wp14:editId="672C2F65">
            <wp:extent cx="3889195" cy="5572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91399" cy="5575736"/>
                    </a:xfrm>
                    <a:prstGeom prst="rect">
                      <a:avLst/>
                    </a:prstGeom>
                  </pic:spPr>
                </pic:pic>
              </a:graphicData>
            </a:graphic>
          </wp:inline>
        </w:drawing>
      </w:r>
    </w:p>
    <w:p w:rsidR="000606CC" w:rsidRPr="000606CC" w:rsidRDefault="000606CC" w:rsidP="000606CC">
      <w:pPr>
        <w:shd w:val="clear" w:color="auto" w:fill="FFFFFF"/>
        <w:spacing w:after="0" w:line="285" w:lineRule="atLeast"/>
        <w:rPr>
          <w:b/>
          <w:u w:val="single"/>
        </w:rPr>
      </w:pPr>
    </w:p>
    <w:p w:rsidR="00302343" w:rsidRPr="000C485E" w:rsidRDefault="00302343" w:rsidP="000C485E">
      <w:pPr>
        <w:shd w:val="clear" w:color="auto" w:fill="FFFFFF"/>
        <w:spacing w:after="0" w:line="285" w:lineRule="atLeast"/>
      </w:pPr>
    </w:p>
    <w:p w:rsidR="000C485E" w:rsidRDefault="000C485E" w:rsidP="000C485E">
      <w:pPr>
        <w:shd w:val="clear" w:color="auto" w:fill="FFFFFF"/>
        <w:spacing w:after="0" w:line="285" w:lineRule="atLeast"/>
        <w:rPr>
          <w:rFonts w:ascii="Consolas" w:eastAsia="Times New Roman" w:hAnsi="Consolas" w:cs="Times New Roman"/>
          <w:color w:val="000000"/>
          <w:sz w:val="21"/>
          <w:szCs w:val="21"/>
        </w:rPr>
      </w:pPr>
    </w:p>
    <w:p w:rsidR="00224DC0" w:rsidRDefault="00224DC0" w:rsidP="000C485E">
      <w:pPr>
        <w:shd w:val="clear" w:color="auto" w:fill="FFFFFF"/>
        <w:spacing w:after="0" w:line="285" w:lineRule="atLeast"/>
        <w:rPr>
          <w:rFonts w:ascii="Consolas" w:eastAsia="Times New Roman" w:hAnsi="Consolas" w:cs="Times New Roman"/>
          <w:color w:val="000000"/>
          <w:sz w:val="21"/>
          <w:szCs w:val="21"/>
        </w:rPr>
      </w:pPr>
    </w:p>
    <w:p w:rsidR="00224DC0" w:rsidRDefault="00224DC0" w:rsidP="000C485E">
      <w:pPr>
        <w:shd w:val="clear" w:color="auto" w:fill="FFFFFF"/>
        <w:spacing w:after="0" w:line="285" w:lineRule="atLeast"/>
        <w:rPr>
          <w:rFonts w:ascii="Consolas" w:eastAsia="Times New Roman" w:hAnsi="Consolas" w:cs="Times New Roman"/>
          <w:color w:val="000000"/>
          <w:sz w:val="21"/>
          <w:szCs w:val="21"/>
        </w:rPr>
      </w:pPr>
    </w:p>
    <w:p w:rsidR="00224DC0" w:rsidRDefault="00224DC0" w:rsidP="000C485E">
      <w:pPr>
        <w:shd w:val="clear" w:color="auto" w:fill="FFFFFF"/>
        <w:spacing w:after="0" w:line="285" w:lineRule="atLeast"/>
        <w:rPr>
          <w:rFonts w:ascii="Consolas" w:eastAsia="Times New Roman" w:hAnsi="Consolas" w:cs="Times New Roman"/>
          <w:color w:val="000000"/>
          <w:sz w:val="21"/>
          <w:szCs w:val="21"/>
        </w:rPr>
      </w:pPr>
    </w:p>
    <w:p w:rsidR="008C1065" w:rsidRPr="008C1065" w:rsidRDefault="008C1065" w:rsidP="008C1065">
      <w:pPr>
        <w:shd w:val="clear" w:color="auto" w:fill="FFFFFF"/>
        <w:spacing w:after="0" w:line="285" w:lineRule="atLeast"/>
      </w:pPr>
      <w:r w:rsidRPr="008C1065">
        <w:lastRenderedPageBreak/>
        <w:t>In the above flow diagram, we have a switch expression and we match the output of the expression through a series of case blocks.</w:t>
      </w:r>
    </w:p>
    <w:p w:rsidR="008C1065" w:rsidRPr="008C1065" w:rsidRDefault="008C1065" w:rsidP="008C1065">
      <w:pPr>
        <w:shd w:val="clear" w:color="auto" w:fill="FFFFFF"/>
        <w:spacing w:after="0" w:line="285" w:lineRule="atLeast"/>
      </w:pPr>
      <w:r w:rsidRPr="008C1065">
        <w:t>Whichever case matches the output, its block is executed and execution skips to the end of the switch; otherwise, if none of the cases matches, the default block is executed.</w:t>
      </w:r>
    </w:p>
    <w:p w:rsidR="008C1065" w:rsidRDefault="008C1065" w:rsidP="008C1065">
      <w:pPr>
        <w:shd w:val="clear" w:color="auto" w:fill="FFFFFF"/>
        <w:spacing w:after="0" w:line="285" w:lineRule="atLeast"/>
      </w:pPr>
      <w:r w:rsidRPr="008C1065">
        <w:t>Here, we have multiple case statements and each case code block is followed by a break statement to stop the execution to that case only.</w:t>
      </w:r>
    </w:p>
    <w:p w:rsidR="00A30C69" w:rsidRPr="008C1065" w:rsidRDefault="00A30C69" w:rsidP="008C1065">
      <w:pPr>
        <w:shd w:val="clear" w:color="auto" w:fill="FFFFFF"/>
        <w:spacing w:after="0" w:line="285" w:lineRule="atLeast"/>
        <w:rPr>
          <w:b/>
        </w:rPr>
      </w:pPr>
      <w:r w:rsidRPr="00A30C69">
        <w:rPr>
          <w:b/>
        </w:rPr>
        <w:t>Example:</w:t>
      </w:r>
    </w:p>
    <w:p w:rsidR="00224DC0" w:rsidRPr="000C485E" w:rsidRDefault="00224DC0" w:rsidP="000C485E">
      <w:pPr>
        <w:shd w:val="clear" w:color="auto" w:fill="FFFFFF"/>
        <w:spacing w:after="0" w:line="285" w:lineRule="atLeast"/>
        <w:rPr>
          <w:rFonts w:ascii="Consolas" w:eastAsia="Times New Roman" w:hAnsi="Consolas" w:cs="Times New Roman"/>
          <w:color w:val="000000"/>
          <w:sz w:val="21"/>
          <w:szCs w:val="21"/>
        </w:rPr>
      </w:pP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267F99"/>
          <w:sz w:val="21"/>
          <w:szCs w:val="21"/>
        </w:rPr>
        <w:t>String</w:t>
      </w:r>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001080"/>
          <w:sz w:val="21"/>
          <w:szCs w:val="21"/>
        </w:rPr>
        <w:t>browser</w:t>
      </w:r>
      <w:r w:rsidRPr="00A30C69">
        <w:rPr>
          <w:rFonts w:ascii="Consolas" w:eastAsia="Times New Roman" w:hAnsi="Consolas" w:cs="Times New Roman"/>
          <w:color w:val="000000"/>
          <w:sz w:val="21"/>
          <w:szCs w:val="21"/>
        </w:rPr>
        <w:t xml:space="preserve"> = </w:t>
      </w:r>
      <w:r w:rsidRPr="00A30C69">
        <w:rPr>
          <w:rFonts w:ascii="Consolas" w:eastAsia="Times New Roman" w:hAnsi="Consolas" w:cs="Times New Roman"/>
          <w:color w:val="A31515"/>
          <w:sz w:val="21"/>
          <w:szCs w:val="21"/>
        </w:rPr>
        <w:t>"chrome"</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switch</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001080"/>
          <w:sz w:val="21"/>
          <w:szCs w:val="21"/>
        </w:rPr>
        <w:t>browser</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case</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A31515"/>
          <w:sz w:val="21"/>
          <w:szCs w:val="21"/>
        </w:rPr>
        <w:t>"safari"</w:t>
      </w:r>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Safari"</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break</w:t>
      </w:r>
      <w:proofErr w:type="gramEnd"/>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case</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A31515"/>
          <w:sz w:val="21"/>
          <w:szCs w:val="21"/>
        </w:rPr>
        <w:t>"edge"</w:t>
      </w:r>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Edge"</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break</w:t>
      </w:r>
      <w:proofErr w:type="gramEnd"/>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case</w:t>
      </w:r>
      <w:proofErr w:type="gramEnd"/>
      <w:r w:rsidRPr="00A30C69">
        <w:rPr>
          <w:rFonts w:ascii="Consolas" w:eastAsia="Times New Roman" w:hAnsi="Consolas" w:cs="Times New Roman"/>
          <w:color w:val="000000"/>
          <w:sz w:val="21"/>
          <w:szCs w:val="21"/>
        </w:rPr>
        <w:t xml:space="preserve"> </w:t>
      </w:r>
      <w:r w:rsidRPr="00A30C69">
        <w:rPr>
          <w:rFonts w:ascii="Consolas" w:eastAsia="Times New Roman" w:hAnsi="Consolas" w:cs="Times New Roman"/>
          <w:color w:val="A31515"/>
          <w:sz w:val="21"/>
          <w:szCs w:val="21"/>
        </w:rPr>
        <w:t>"chrome"</w:t>
      </w:r>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Chrome"</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break</w:t>
      </w:r>
      <w:proofErr w:type="gramEnd"/>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gramStart"/>
      <w:r w:rsidRPr="00A30C69">
        <w:rPr>
          <w:rFonts w:ascii="Consolas" w:eastAsia="Times New Roman" w:hAnsi="Consolas" w:cs="Times New Roman"/>
          <w:color w:val="AF00DB"/>
          <w:sz w:val="21"/>
          <w:szCs w:val="21"/>
        </w:rPr>
        <w:t>default</w:t>
      </w:r>
      <w:proofErr w:type="gramEnd"/>
      <w:r w:rsidRPr="00A30C69">
        <w:rPr>
          <w:rFonts w:ascii="Consolas" w:eastAsia="Times New Roman" w:hAnsi="Consolas" w:cs="Times New Roman"/>
          <w:color w:val="AF00DB"/>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xml:space="preserve">              </w:t>
      </w:r>
      <w:proofErr w:type="spellStart"/>
      <w:proofErr w:type="gramStart"/>
      <w:r w:rsidRPr="00A30C69">
        <w:rPr>
          <w:rFonts w:ascii="Consolas" w:eastAsia="Times New Roman" w:hAnsi="Consolas" w:cs="Times New Roman"/>
          <w:color w:val="267F99"/>
          <w:sz w:val="21"/>
          <w:szCs w:val="21"/>
        </w:rPr>
        <w:t>System</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0070C1"/>
          <w:sz w:val="21"/>
          <w:szCs w:val="21"/>
        </w:rPr>
        <w:t>out</w:t>
      </w:r>
      <w:r w:rsidRPr="00A30C69">
        <w:rPr>
          <w:rFonts w:ascii="Consolas" w:eastAsia="Times New Roman" w:hAnsi="Consolas" w:cs="Times New Roman"/>
          <w:color w:val="000000"/>
          <w:sz w:val="21"/>
          <w:szCs w:val="21"/>
        </w:rPr>
        <w:t>.</w:t>
      </w:r>
      <w:r w:rsidRPr="00A30C69">
        <w:rPr>
          <w:rFonts w:ascii="Consolas" w:eastAsia="Times New Roman" w:hAnsi="Consolas" w:cs="Times New Roman"/>
          <w:color w:val="795E26"/>
          <w:sz w:val="21"/>
          <w:szCs w:val="21"/>
        </w:rPr>
        <w:t>println</w:t>
      </w:r>
      <w:proofErr w:type="spellEnd"/>
      <w:r w:rsidRPr="00A30C69">
        <w:rPr>
          <w:rFonts w:ascii="Consolas" w:eastAsia="Times New Roman" w:hAnsi="Consolas" w:cs="Times New Roman"/>
          <w:color w:val="000000"/>
          <w:sz w:val="21"/>
          <w:szCs w:val="21"/>
        </w:rPr>
        <w:t>(</w:t>
      </w:r>
      <w:proofErr w:type="gramEnd"/>
      <w:r w:rsidRPr="00A30C69">
        <w:rPr>
          <w:rFonts w:ascii="Consolas" w:eastAsia="Times New Roman" w:hAnsi="Consolas" w:cs="Times New Roman"/>
          <w:color w:val="A31515"/>
          <w:sz w:val="21"/>
          <w:szCs w:val="21"/>
        </w:rPr>
        <w:t>"The browser is not supported"</w:t>
      </w:r>
      <w:r w:rsidRPr="00A30C69">
        <w:rPr>
          <w:rFonts w:ascii="Consolas" w:eastAsia="Times New Roman" w:hAnsi="Consolas" w:cs="Times New Roman"/>
          <w:color w:val="000000"/>
          <w:sz w:val="21"/>
          <w:szCs w:val="21"/>
        </w:rPr>
        <w:t>);</w:t>
      </w:r>
    </w:p>
    <w:p w:rsidR="00A30C69" w:rsidRPr="00A30C69" w:rsidRDefault="00A30C69" w:rsidP="00A30C69">
      <w:pPr>
        <w:shd w:val="clear" w:color="auto" w:fill="FFFFFF"/>
        <w:spacing w:after="0" w:line="285" w:lineRule="atLeast"/>
        <w:rPr>
          <w:rFonts w:ascii="Consolas" w:eastAsia="Times New Roman" w:hAnsi="Consolas" w:cs="Times New Roman"/>
          <w:color w:val="000000"/>
          <w:sz w:val="21"/>
          <w:szCs w:val="21"/>
        </w:rPr>
      </w:pPr>
      <w:r w:rsidRPr="00A30C69">
        <w:rPr>
          <w:rFonts w:ascii="Consolas" w:eastAsia="Times New Roman" w:hAnsi="Consolas" w:cs="Times New Roman"/>
          <w:color w:val="000000"/>
          <w:sz w:val="21"/>
          <w:szCs w:val="21"/>
        </w:rPr>
        <w:t>      }</w:t>
      </w:r>
    </w:p>
    <w:p w:rsidR="000C485E" w:rsidRPr="000C485E" w:rsidRDefault="000C485E" w:rsidP="000C485E">
      <w:pPr>
        <w:shd w:val="clear" w:color="auto" w:fill="FFFFFF"/>
        <w:spacing w:after="0" w:line="285" w:lineRule="atLeast"/>
        <w:rPr>
          <w:b/>
        </w:rPr>
      </w:pPr>
    </w:p>
    <w:p w:rsidR="00865F63" w:rsidRPr="00865F63" w:rsidRDefault="00865F63" w:rsidP="00865F63">
      <w:pPr>
        <w:shd w:val="clear" w:color="auto" w:fill="FFFFFF"/>
        <w:spacing w:after="0" w:line="285" w:lineRule="atLeast"/>
        <w:rPr>
          <w:b/>
          <w:sz w:val="28"/>
        </w:rPr>
      </w:pPr>
      <w:r w:rsidRPr="00865F63">
        <w:rPr>
          <w:b/>
          <w:sz w:val="28"/>
        </w:rPr>
        <w:t>Loop Statements</w:t>
      </w:r>
    </w:p>
    <w:p w:rsidR="00865F63" w:rsidRDefault="00865F63" w:rsidP="00865F63">
      <w:pPr>
        <w:shd w:val="clear" w:color="auto" w:fill="FFFFFF"/>
        <w:spacing w:after="0" w:line="285" w:lineRule="atLeast"/>
      </w:pPr>
      <w:r w:rsidRPr="00865F63">
        <w:t xml:space="preserve">Java provides a set of </w:t>
      </w:r>
      <w:r w:rsidRPr="00865F63">
        <w:rPr>
          <w:b/>
        </w:rPr>
        <w:t>looping</w:t>
      </w:r>
      <w:r w:rsidRPr="00865F63">
        <w:t xml:space="preserve"> statements that </w:t>
      </w:r>
      <w:r w:rsidRPr="00865F63">
        <w:rPr>
          <w:b/>
        </w:rPr>
        <w:t>executes a block of code</w:t>
      </w:r>
      <w:r w:rsidRPr="00865F63">
        <w:t xml:space="preserve"> </w:t>
      </w:r>
      <w:r w:rsidRPr="00865F63">
        <w:rPr>
          <w:b/>
        </w:rPr>
        <w:t>repeatedly</w:t>
      </w:r>
      <w:r w:rsidRPr="00865F63">
        <w:t> while some condition evaluates to true. Looping control statements in Java are used to traverse a collection of elements, like arrays.</w:t>
      </w:r>
    </w:p>
    <w:p w:rsidR="00C12224" w:rsidRPr="00C12224" w:rsidRDefault="00C12224" w:rsidP="00865F63">
      <w:pPr>
        <w:shd w:val="clear" w:color="auto" w:fill="FFFFFF"/>
        <w:spacing w:after="0" w:line="285" w:lineRule="atLeast"/>
        <w:rPr>
          <w:b/>
          <w:u w:val="single"/>
        </w:rPr>
      </w:pPr>
      <w:r w:rsidRPr="00C12224">
        <w:rPr>
          <w:b/>
          <w:u w:val="single"/>
        </w:rPr>
        <w:t>While Loop</w:t>
      </w:r>
    </w:p>
    <w:p w:rsidR="000C485E" w:rsidRDefault="00C12224" w:rsidP="000C485E">
      <w:pPr>
        <w:shd w:val="clear" w:color="auto" w:fill="FFFFFF"/>
        <w:spacing w:after="0" w:line="285" w:lineRule="atLeast"/>
      </w:pPr>
      <w:proofErr w:type="gramStart"/>
      <w:r w:rsidRPr="00C12224">
        <w:t xml:space="preserve">The </w:t>
      </w:r>
      <w:r w:rsidRPr="00C12224">
        <w:rPr>
          <w:b/>
        </w:rPr>
        <w:t>while loop</w:t>
      </w:r>
      <w:r w:rsidRPr="00C12224">
        <w:t xml:space="preserve"> statement is the simplest kind of loop statement.</w:t>
      </w:r>
      <w:proofErr w:type="gramEnd"/>
      <w:r w:rsidRPr="00C12224">
        <w:t xml:space="preserve"> It is used to iterate over a single statement or a block of statements until the specified </w:t>
      </w:r>
      <w:proofErr w:type="spellStart"/>
      <w:proofErr w:type="gramStart"/>
      <w:r w:rsidRPr="00C12224">
        <w:t>boolean</w:t>
      </w:r>
      <w:proofErr w:type="spellEnd"/>
      <w:proofErr w:type="gramEnd"/>
      <w:r w:rsidRPr="00C12224">
        <w:t xml:space="preserve"> condition is </w:t>
      </w:r>
      <w:r w:rsidRPr="00C12224">
        <w:rPr>
          <w:b/>
        </w:rPr>
        <w:t>false</w:t>
      </w:r>
      <w:r w:rsidRPr="00C12224">
        <w:t>.</w:t>
      </w:r>
    </w:p>
    <w:p w:rsidR="00C12224" w:rsidRDefault="00C12224" w:rsidP="000C485E">
      <w:pPr>
        <w:shd w:val="clear" w:color="auto" w:fill="FFFFFF"/>
        <w:spacing w:after="0" w:line="285" w:lineRule="atLeast"/>
        <w:rPr>
          <w:b/>
          <w:bCs/>
        </w:rPr>
      </w:pPr>
      <w:r w:rsidRPr="00C12224">
        <w:t>The while loop statement is also called the </w:t>
      </w:r>
      <w:r w:rsidRPr="00C12224">
        <w:rPr>
          <w:b/>
          <w:bCs/>
        </w:rPr>
        <w:t>entry-control looping statement</w:t>
      </w:r>
    </w:p>
    <w:p w:rsidR="00C12224" w:rsidRDefault="00C12224" w:rsidP="000C485E">
      <w:pPr>
        <w:shd w:val="clear" w:color="auto" w:fill="FFFFFF"/>
        <w:spacing w:after="0" w:line="285" w:lineRule="atLeast"/>
        <w:rPr>
          <w:b/>
          <w:bCs/>
        </w:rPr>
      </w:pPr>
      <w:r>
        <w:rPr>
          <w:b/>
          <w:bCs/>
        </w:rPr>
        <w:t>Syntax:</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gramStart"/>
      <w:r w:rsidRPr="00C12224">
        <w:rPr>
          <w:rFonts w:ascii="Consolas" w:eastAsia="Times New Roman" w:hAnsi="Consolas" w:cs="Times New Roman"/>
          <w:color w:val="AF00DB"/>
          <w:sz w:val="21"/>
          <w:szCs w:val="21"/>
        </w:rPr>
        <w:t>while</w:t>
      </w:r>
      <w:proofErr w:type="gramEnd"/>
      <w:r w:rsidRPr="00C12224">
        <w:rPr>
          <w:rFonts w:ascii="Consolas" w:eastAsia="Times New Roman" w:hAnsi="Consolas" w:cs="Times New Roman"/>
          <w:color w:val="000000"/>
          <w:sz w:val="21"/>
          <w:szCs w:val="21"/>
        </w:rPr>
        <w:t xml:space="preserve"> (condition)</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r w:rsidRPr="00C12224">
        <w:rPr>
          <w:rFonts w:ascii="Consolas" w:eastAsia="Times New Roman" w:hAnsi="Consolas" w:cs="Times New Roman"/>
          <w:color w:val="008000"/>
          <w:sz w:val="21"/>
          <w:szCs w:val="21"/>
        </w:rPr>
        <w:t>// code block to be executed</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C12224" w:rsidRDefault="00C12224" w:rsidP="000C485E">
      <w:pPr>
        <w:shd w:val="clear" w:color="auto" w:fill="FFFFFF"/>
        <w:spacing w:after="0" w:line="285" w:lineRule="atLeast"/>
        <w:rPr>
          <w:b/>
        </w:rPr>
      </w:pPr>
      <w:r w:rsidRPr="00C12224">
        <w:rPr>
          <w:b/>
        </w:rPr>
        <w:t>Example:</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spellStart"/>
      <w:proofErr w:type="gramStart"/>
      <w:r w:rsidRPr="00C12224">
        <w:rPr>
          <w:rFonts w:ascii="Consolas" w:eastAsia="Times New Roman" w:hAnsi="Consolas" w:cs="Times New Roman"/>
          <w:color w:val="267F99"/>
          <w:sz w:val="21"/>
          <w:szCs w:val="21"/>
        </w:rPr>
        <w:t>int</w:t>
      </w:r>
      <w:proofErr w:type="spellEnd"/>
      <w:proofErr w:type="gramEnd"/>
      <w:r w:rsidRPr="00C12224">
        <w:rPr>
          <w:rFonts w:ascii="Consolas" w:eastAsia="Times New Roman" w:hAnsi="Consolas" w:cs="Times New Roman"/>
          <w:color w:val="000000"/>
          <w:sz w:val="21"/>
          <w:szCs w:val="21"/>
        </w:rPr>
        <w:t xml:space="preserve"> </w:t>
      </w:r>
      <w:r w:rsidRPr="00C12224">
        <w:rPr>
          <w:rFonts w:ascii="Consolas" w:eastAsia="Times New Roman" w:hAnsi="Consolas" w:cs="Times New Roman"/>
          <w:color w:val="001080"/>
          <w:sz w:val="21"/>
          <w:szCs w:val="21"/>
        </w:rPr>
        <w:t>i</w:t>
      </w:r>
      <w:r w:rsidRPr="00C12224">
        <w:rPr>
          <w:rFonts w:ascii="Consolas" w:eastAsia="Times New Roman" w:hAnsi="Consolas" w:cs="Times New Roman"/>
          <w:color w:val="000000"/>
          <w:sz w:val="21"/>
          <w:szCs w:val="21"/>
        </w:rPr>
        <w:t>=</w:t>
      </w:r>
      <w:r w:rsidRPr="00C12224">
        <w:rPr>
          <w:rFonts w:ascii="Consolas" w:eastAsia="Times New Roman" w:hAnsi="Consolas" w:cs="Times New Roman"/>
          <w:color w:val="098658"/>
          <w:sz w:val="21"/>
          <w:szCs w:val="21"/>
        </w:rPr>
        <w:t>0</w:t>
      </w:r>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gramStart"/>
      <w:r w:rsidRPr="00C12224">
        <w:rPr>
          <w:rFonts w:ascii="Consolas" w:eastAsia="Times New Roman" w:hAnsi="Consolas" w:cs="Times New Roman"/>
          <w:color w:val="AF00DB"/>
          <w:sz w:val="21"/>
          <w:szCs w:val="21"/>
        </w:rPr>
        <w:t>while</w:t>
      </w:r>
      <w:proofErr w:type="gramEnd"/>
      <w:r w:rsidRPr="00C12224">
        <w:rPr>
          <w:rFonts w:ascii="Consolas" w:eastAsia="Times New Roman" w:hAnsi="Consolas" w:cs="Times New Roman"/>
          <w:color w:val="000000"/>
          <w:sz w:val="21"/>
          <w:szCs w:val="21"/>
        </w:rPr>
        <w:t xml:space="preserve"> (</w:t>
      </w:r>
      <w:r w:rsidRPr="00C12224">
        <w:rPr>
          <w:rFonts w:ascii="Consolas" w:eastAsia="Times New Roman" w:hAnsi="Consolas" w:cs="Times New Roman"/>
          <w:color w:val="001080"/>
          <w:sz w:val="21"/>
          <w:szCs w:val="21"/>
        </w:rPr>
        <w:t>i</w:t>
      </w:r>
      <w:r w:rsidRPr="00C12224">
        <w:rPr>
          <w:rFonts w:ascii="Consolas" w:eastAsia="Times New Roman" w:hAnsi="Consolas" w:cs="Times New Roman"/>
          <w:color w:val="000000"/>
          <w:sz w:val="21"/>
          <w:szCs w:val="21"/>
        </w:rPr>
        <w:t>&lt;</w:t>
      </w:r>
      <w:r w:rsidRPr="00C12224">
        <w:rPr>
          <w:rFonts w:ascii="Consolas" w:eastAsia="Times New Roman" w:hAnsi="Consolas" w:cs="Times New Roman"/>
          <w:color w:val="098658"/>
          <w:sz w:val="21"/>
          <w:szCs w:val="21"/>
        </w:rPr>
        <w:t>5</w:t>
      </w:r>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spellStart"/>
      <w:proofErr w:type="gramStart"/>
      <w:r w:rsidRPr="00C12224">
        <w:rPr>
          <w:rFonts w:ascii="Consolas" w:eastAsia="Times New Roman" w:hAnsi="Consolas" w:cs="Times New Roman"/>
          <w:color w:val="267F99"/>
          <w:sz w:val="21"/>
          <w:szCs w:val="21"/>
        </w:rPr>
        <w:t>System</w:t>
      </w:r>
      <w:r w:rsidRPr="00C12224">
        <w:rPr>
          <w:rFonts w:ascii="Consolas" w:eastAsia="Times New Roman" w:hAnsi="Consolas" w:cs="Times New Roman"/>
          <w:color w:val="000000"/>
          <w:sz w:val="21"/>
          <w:szCs w:val="21"/>
        </w:rPr>
        <w:t>.</w:t>
      </w:r>
      <w:r w:rsidRPr="00C12224">
        <w:rPr>
          <w:rFonts w:ascii="Consolas" w:eastAsia="Times New Roman" w:hAnsi="Consolas" w:cs="Times New Roman"/>
          <w:color w:val="0070C1"/>
          <w:sz w:val="21"/>
          <w:szCs w:val="21"/>
        </w:rPr>
        <w:t>out</w:t>
      </w:r>
      <w:r w:rsidRPr="00C12224">
        <w:rPr>
          <w:rFonts w:ascii="Consolas" w:eastAsia="Times New Roman" w:hAnsi="Consolas" w:cs="Times New Roman"/>
          <w:color w:val="000000"/>
          <w:sz w:val="21"/>
          <w:szCs w:val="21"/>
        </w:rPr>
        <w:t>.</w:t>
      </w:r>
      <w:r w:rsidRPr="00C12224">
        <w:rPr>
          <w:rFonts w:ascii="Consolas" w:eastAsia="Times New Roman" w:hAnsi="Consolas" w:cs="Times New Roman"/>
          <w:color w:val="795E26"/>
          <w:sz w:val="21"/>
          <w:szCs w:val="21"/>
        </w:rPr>
        <w:t>println</w:t>
      </w:r>
      <w:proofErr w:type="spellEnd"/>
      <w:r w:rsidRPr="00C12224">
        <w:rPr>
          <w:rFonts w:ascii="Consolas" w:eastAsia="Times New Roman" w:hAnsi="Consolas" w:cs="Times New Roman"/>
          <w:color w:val="000000"/>
          <w:sz w:val="21"/>
          <w:szCs w:val="21"/>
        </w:rPr>
        <w:t>(</w:t>
      </w:r>
      <w:proofErr w:type="gramEnd"/>
      <w:r w:rsidRPr="00C12224">
        <w:rPr>
          <w:rFonts w:ascii="Consolas" w:eastAsia="Times New Roman" w:hAnsi="Consolas" w:cs="Times New Roman"/>
          <w:color w:val="001080"/>
          <w:sz w:val="21"/>
          <w:szCs w:val="21"/>
        </w:rPr>
        <w:t>i</w:t>
      </w:r>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xml:space="preserve">          </w:t>
      </w:r>
      <w:proofErr w:type="gramStart"/>
      <w:r w:rsidRPr="00C12224">
        <w:rPr>
          <w:rFonts w:ascii="Consolas" w:eastAsia="Times New Roman" w:hAnsi="Consolas" w:cs="Times New Roman"/>
          <w:color w:val="001080"/>
          <w:sz w:val="21"/>
          <w:szCs w:val="21"/>
        </w:rPr>
        <w:t>i</w:t>
      </w:r>
      <w:proofErr w:type="gramEnd"/>
      <w:r w:rsidRPr="00C12224">
        <w:rPr>
          <w:rFonts w:ascii="Consolas" w:eastAsia="Times New Roman" w:hAnsi="Consolas" w:cs="Times New Roman"/>
          <w:color w:val="000000"/>
          <w:sz w:val="21"/>
          <w:szCs w:val="21"/>
        </w:rPr>
        <w:t>++;</w:t>
      </w:r>
    </w:p>
    <w:p w:rsidR="00C12224" w:rsidRPr="00C12224" w:rsidRDefault="00C12224" w:rsidP="00C12224">
      <w:pPr>
        <w:shd w:val="clear" w:color="auto" w:fill="FFFFFF"/>
        <w:spacing w:after="0" w:line="285" w:lineRule="atLeast"/>
        <w:rPr>
          <w:rFonts w:ascii="Consolas" w:eastAsia="Times New Roman" w:hAnsi="Consolas" w:cs="Times New Roman"/>
          <w:color w:val="000000"/>
          <w:sz w:val="21"/>
          <w:szCs w:val="21"/>
        </w:rPr>
      </w:pPr>
      <w:r w:rsidRPr="00C12224">
        <w:rPr>
          <w:rFonts w:ascii="Consolas" w:eastAsia="Times New Roman" w:hAnsi="Consolas" w:cs="Times New Roman"/>
          <w:color w:val="000000"/>
          <w:sz w:val="21"/>
          <w:szCs w:val="21"/>
        </w:rPr>
        <w:t>      }</w:t>
      </w:r>
    </w:p>
    <w:p w:rsidR="000C485E" w:rsidRPr="00282EC4" w:rsidRDefault="00C12224" w:rsidP="00282EC4">
      <w:pPr>
        <w:shd w:val="clear" w:color="auto" w:fill="FFFFFF"/>
        <w:spacing w:after="0" w:line="285" w:lineRule="atLeast"/>
      </w:pPr>
      <w:r w:rsidRPr="00C12224">
        <w:rPr>
          <w:noProof/>
        </w:rPr>
        <w:lastRenderedPageBreak/>
        <w:drawing>
          <wp:inline distT="0" distB="0" distL="0" distR="0" wp14:anchorId="2346AAC3" wp14:editId="6911B967">
            <wp:extent cx="3605691" cy="443458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6446" cy="4435515"/>
                    </a:xfrm>
                    <a:prstGeom prst="rect">
                      <a:avLst/>
                    </a:prstGeom>
                  </pic:spPr>
                </pic:pic>
              </a:graphicData>
            </a:graphic>
          </wp:inline>
        </w:drawing>
      </w:r>
    </w:p>
    <w:p w:rsidR="00282EC4" w:rsidRPr="000566BC" w:rsidRDefault="00282EC4" w:rsidP="000566BC"/>
    <w:p w:rsidR="004F217B" w:rsidRDefault="004F217B" w:rsidP="004F217B">
      <w:pPr>
        <w:rPr>
          <w:b/>
          <w:u w:val="single"/>
        </w:rPr>
      </w:pPr>
      <w:proofErr w:type="gramStart"/>
      <w:r w:rsidRPr="004F217B">
        <w:rPr>
          <w:b/>
          <w:u w:val="single"/>
        </w:rPr>
        <w:t>do-</w:t>
      </w:r>
      <w:proofErr w:type="gramEnd"/>
      <w:r w:rsidRPr="004F217B">
        <w:rPr>
          <w:b/>
          <w:u w:val="single"/>
        </w:rPr>
        <w:t>while Loop</w:t>
      </w:r>
    </w:p>
    <w:p w:rsidR="004F217B" w:rsidRDefault="004F217B" w:rsidP="004F217B">
      <w:r w:rsidRPr="004F217B">
        <w:t>The Java </w:t>
      </w:r>
      <w:hyperlink r:id="rId17" w:tgtFrame="_blank" w:history="1">
        <w:r w:rsidRPr="004F217B">
          <w:rPr>
            <w:b/>
          </w:rPr>
          <w:t>do-while loop</w:t>
        </w:r>
        <w:r w:rsidRPr="004F217B">
          <w:t xml:space="preserve"> statement</w:t>
        </w:r>
      </w:hyperlink>
      <w:r w:rsidRPr="004F217B">
        <w:t xml:space="preserve"> works the same as the </w:t>
      </w:r>
      <w:r w:rsidRPr="004F217B">
        <w:rPr>
          <w:b/>
        </w:rPr>
        <w:t>while loop</w:t>
      </w:r>
      <w:r w:rsidRPr="004F217B">
        <w:t xml:space="preserve"> statement with the only difference being that its </w:t>
      </w:r>
      <w:proofErr w:type="spellStart"/>
      <w:proofErr w:type="gramStart"/>
      <w:r w:rsidRPr="004F217B">
        <w:t>boolean</w:t>
      </w:r>
      <w:proofErr w:type="spellEnd"/>
      <w:proofErr w:type="gramEnd"/>
      <w:r w:rsidRPr="004F217B">
        <w:t xml:space="preserve"> condition is evaluated </w:t>
      </w:r>
      <w:r w:rsidRPr="004F217B">
        <w:rPr>
          <w:b/>
        </w:rPr>
        <w:t>post first execution of the body</w:t>
      </w:r>
      <w:r w:rsidRPr="004F217B">
        <w:t xml:space="preserve"> of the loop. Thus it is also called </w:t>
      </w:r>
      <w:r w:rsidRPr="004F217B">
        <w:rPr>
          <w:b/>
          <w:bCs/>
        </w:rPr>
        <w:t>exit controlled looping statement</w:t>
      </w:r>
      <w:r w:rsidRPr="004F217B">
        <w:t>.</w:t>
      </w:r>
    </w:p>
    <w:p w:rsidR="00AF6D94" w:rsidRPr="00AF6D94" w:rsidRDefault="00AF6D94" w:rsidP="00AF6D94">
      <w:pPr>
        <w:rPr>
          <w:rFonts w:ascii="Consolas" w:eastAsia="Times New Roman" w:hAnsi="Consolas" w:cs="Times New Roman"/>
          <w:color w:val="000000"/>
          <w:sz w:val="21"/>
          <w:szCs w:val="21"/>
        </w:rPr>
      </w:pPr>
      <w:r w:rsidRPr="00AF6D94">
        <w:rPr>
          <w:b/>
        </w:rPr>
        <w:t>Syntax:</w:t>
      </w:r>
      <w:r>
        <w:rPr>
          <w:b/>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AF00DB"/>
          <w:sz w:val="21"/>
          <w:szCs w:val="21"/>
        </w:rPr>
        <w:t>do</w:t>
      </w:r>
      <w:r w:rsidRPr="00AF6D94">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008000"/>
          <w:sz w:val="21"/>
          <w:szCs w:val="21"/>
        </w:rPr>
        <w:t>// code block to be executed</w:t>
      </w:r>
      <w:r>
        <w:rPr>
          <w:rFonts w:ascii="Consolas" w:eastAsia="Times New Roman" w:hAnsi="Consolas" w:cs="Times New Roman"/>
          <w:color w:val="008000"/>
          <w:sz w:val="21"/>
          <w:szCs w:val="21"/>
        </w:rPr>
        <w:br/>
      </w:r>
      <w:r w:rsidRPr="00AF6D94">
        <w:rPr>
          <w:rFonts w:ascii="Consolas" w:eastAsia="Times New Roman" w:hAnsi="Consolas" w:cs="Times New Roman"/>
          <w:color w:val="000000"/>
          <w:sz w:val="21"/>
          <w:szCs w:val="21"/>
        </w:rPr>
        <w:t xml:space="preserve">      } </w:t>
      </w:r>
      <w:r w:rsidRPr="00AF6D94">
        <w:rPr>
          <w:rFonts w:ascii="Consolas" w:eastAsia="Times New Roman" w:hAnsi="Consolas" w:cs="Times New Roman"/>
          <w:color w:val="AF00DB"/>
          <w:sz w:val="21"/>
          <w:szCs w:val="21"/>
        </w:rPr>
        <w:t>while</w:t>
      </w:r>
      <w:r w:rsidRPr="00AF6D94">
        <w:rPr>
          <w:rFonts w:ascii="Consolas" w:eastAsia="Times New Roman" w:hAnsi="Consolas" w:cs="Times New Roman"/>
          <w:color w:val="000000"/>
          <w:sz w:val="21"/>
          <w:szCs w:val="21"/>
        </w:rPr>
        <w:t xml:space="preserve"> (condition);</w:t>
      </w:r>
    </w:p>
    <w:p w:rsidR="00AF6D94" w:rsidRPr="00AF6D94" w:rsidRDefault="00AF6D94" w:rsidP="00AF6D94">
      <w:pPr>
        <w:rPr>
          <w:rFonts w:ascii="Consolas" w:eastAsia="Times New Roman" w:hAnsi="Consolas" w:cs="Times New Roman"/>
          <w:color w:val="000000"/>
          <w:sz w:val="21"/>
          <w:szCs w:val="21"/>
        </w:rPr>
      </w:pPr>
      <w:r w:rsidRPr="00AF6D94">
        <w:rPr>
          <w:b/>
        </w:rPr>
        <w:t>Example:</w:t>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267F99"/>
          <w:sz w:val="21"/>
          <w:szCs w:val="21"/>
        </w:rPr>
        <w:t xml:space="preserve">    </w:t>
      </w:r>
      <w:r>
        <w:rPr>
          <w:rFonts w:ascii="Consolas" w:eastAsia="Times New Roman" w:hAnsi="Consolas" w:cs="Times New Roman"/>
          <w:color w:val="267F99"/>
          <w:sz w:val="21"/>
          <w:szCs w:val="21"/>
        </w:rPr>
        <w:br/>
        <w:t xml:space="preserve"> </w:t>
      </w:r>
      <w:r>
        <w:rPr>
          <w:rFonts w:ascii="Consolas" w:eastAsia="Times New Roman" w:hAnsi="Consolas" w:cs="Times New Roman"/>
          <w:color w:val="267F99"/>
          <w:sz w:val="21"/>
          <w:szCs w:val="21"/>
        </w:rPr>
        <w:tab/>
      </w:r>
      <w:proofErr w:type="spellStart"/>
      <w:r w:rsidRPr="00AF6D94">
        <w:rPr>
          <w:rFonts w:ascii="Consolas" w:eastAsia="Times New Roman" w:hAnsi="Consolas" w:cs="Times New Roman"/>
          <w:color w:val="267F99"/>
          <w:sz w:val="21"/>
          <w:szCs w:val="21"/>
        </w:rPr>
        <w:t>int</w:t>
      </w:r>
      <w:proofErr w:type="spellEnd"/>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098658"/>
          <w:sz w:val="21"/>
          <w:szCs w:val="21"/>
        </w:rPr>
        <w:t>0</w:t>
      </w:r>
      <w:r w:rsidRPr="00AF6D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AF00DB"/>
          <w:sz w:val="21"/>
          <w:szCs w:val="21"/>
        </w:rPr>
        <w:t>do</w:t>
      </w:r>
      <w:r>
        <w:rPr>
          <w:rFonts w:ascii="Consolas" w:eastAsia="Times New Roman" w:hAnsi="Consolas" w:cs="Times New Roman"/>
          <w:color w:val="AF00DB"/>
          <w:sz w:val="21"/>
          <w:szCs w:val="21"/>
        </w:rPr>
        <w:br/>
      </w:r>
      <w:r w:rsidRPr="00AF6D9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proofErr w:type="spellStart"/>
      <w:proofErr w:type="gramStart"/>
      <w:r w:rsidRPr="00AF6D94">
        <w:rPr>
          <w:rFonts w:ascii="Consolas" w:eastAsia="Times New Roman" w:hAnsi="Consolas" w:cs="Times New Roman"/>
          <w:color w:val="267F99"/>
          <w:sz w:val="21"/>
          <w:szCs w:val="21"/>
        </w:rPr>
        <w:t>System</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0070C1"/>
          <w:sz w:val="21"/>
          <w:szCs w:val="21"/>
        </w:rPr>
        <w:t>out</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795E26"/>
          <w:sz w:val="21"/>
          <w:szCs w:val="21"/>
        </w:rPr>
        <w:t>println</w:t>
      </w:r>
      <w:proofErr w:type="spellEnd"/>
      <w:r w:rsidRPr="00AF6D94">
        <w:rPr>
          <w:rFonts w:ascii="Consolas" w:eastAsia="Times New Roman" w:hAnsi="Consolas" w:cs="Times New Roman"/>
          <w:color w:val="000000"/>
          <w:sz w:val="21"/>
          <w:szCs w:val="21"/>
        </w:rPr>
        <w:t>(</w:t>
      </w:r>
      <w:proofErr w:type="gramEnd"/>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xml:space="preserve">          </w:t>
      </w:r>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br/>
      </w:r>
      <w:r w:rsidRPr="00AF6D94">
        <w:rPr>
          <w:rFonts w:ascii="Consolas" w:eastAsia="Times New Roman" w:hAnsi="Consolas" w:cs="Times New Roman"/>
          <w:color w:val="000000"/>
          <w:sz w:val="21"/>
          <w:szCs w:val="21"/>
        </w:rPr>
        <w:t>      }</w:t>
      </w:r>
      <w:r w:rsidRPr="00AF6D94">
        <w:rPr>
          <w:rFonts w:ascii="Consolas" w:eastAsia="Times New Roman" w:hAnsi="Consolas" w:cs="Times New Roman"/>
          <w:color w:val="AF00DB"/>
          <w:sz w:val="21"/>
          <w:szCs w:val="21"/>
        </w:rPr>
        <w:t>while</w:t>
      </w:r>
      <w:r w:rsidRPr="00AF6D94">
        <w:rPr>
          <w:rFonts w:ascii="Consolas" w:eastAsia="Times New Roman" w:hAnsi="Consolas" w:cs="Times New Roman"/>
          <w:color w:val="000000"/>
          <w:sz w:val="21"/>
          <w:szCs w:val="21"/>
        </w:rPr>
        <w:t>(</w:t>
      </w:r>
      <w:r w:rsidRPr="00AF6D94">
        <w:rPr>
          <w:rFonts w:ascii="Consolas" w:eastAsia="Times New Roman" w:hAnsi="Consolas" w:cs="Times New Roman"/>
          <w:color w:val="001080"/>
          <w:sz w:val="21"/>
          <w:szCs w:val="21"/>
        </w:rPr>
        <w:t>i</w:t>
      </w:r>
      <w:r w:rsidRPr="00AF6D94">
        <w:rPr>
          <w:rFonts w:ascii="Consolas" w:eastAsia="Times New Roman" w:hAnsi="Consolas" w:cs="Times New Roman"/>
          <w:color w:val="000000"/>
          <w:sz w:val="21"/>
          <w:szCs w:val="21"/>
        </w:rPr>
        <w:t>&lt;</w:t>
      </w:r>
      <w:r w:rsidRPr="00AF6D94">
        <w:rPr>
          <w:rFonts w:ascii="Consolas" w:eastAsia="Times New Roman" w:hAnsi="Consolas" w:cs="Times New Roman"/>
          <w:color w:val="098658"/>
          <w:sz w:val="21"/>
          <w:szCs w:val="21"/>
        </w:rPr>
        <w:t>5</w:t>
      </w:r>
      <w:r w:rsidRPr="00AF6D94">
        <w:rPr>
          <w:rFonts w:ascii="Consolas" w:eastAsia="Times New Roman" w:hAnsi="Consolas" w:cs="Times New Roman"/>
          <w:color w:val="000000"/>
          <w:sz w:val="21"/>
          <w:szCs w:val="21"/>
        </w:rPr>
        <w:t>);</w:t>
      </w:r>
    </w:p>
    <w:p w:rsidR="00AF6D94" w:rsidRPr="004F217B" w:rsidRDefault="000848FD" w:rsidP="004F217B">
      <w:r w:rsidRPr="000848FD">
        <w:rPr>
          <w:noProof/>
        </w:rPr>
        <w:lastRenderedPageBreak/>
        <w:drawing>
          <wp:inline distT="0" distB="0" distL="0" distR="0" wp14:anchorId="51B58604" wp14:editId="3BE3257D">
            <wp:extent cx="3018718" cy="4843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0842" cy="4846772"/>
                    </a:xfrm>
                    <a:prstGeom prst="rect">
                      <a:avLst/>
                    </a:prstGeom>
                  </pic:spPr>
                </pic:pic>
              </a:graphicData>
            </a:graphic>
          </wp:inline>
        </w:drawing>
      </w:r>
    </w:p>
    <w:p w:rsidR="000566BC" w:rsidRPr="004F217B" w:rsidRDefault="000566BC" w:rsidP="004839F5">
      <w:pPr>
        <w:rPr>
          <w:b/>
        </w:rPr>
      </w:pPr>
    </w:p>
    <w:p w:rsidR="003729D2" w:rsidRDefault="003729D2" w:rsidP="003729D2">
      <w:pPr>
        <w:rPr>
          <w:b/>
          <w:u w:val="single"/>
        </w:rPr>
      </w:pPr>
      <w:proofErr w:type="gramStart"/>
      <w:r w:rsidRPr="003729D2">
        <w:rPr>
          <w:b/>
          <w:u w:val="single"/>
        </w:rPr>
        <w:t>for</w:t>
      </w:r>
      <w:proofErr w:type="gramEnd"/>
      <w:r w:rsidRPr="003729D2">
        <w:rPr>
          <w:b/>
          <w:u w:val="single"/>
        </w:rPr>
        <w:t xml:space="preserve"> Loop</w:t>
      </w:r>
    </w:p>
    <w:p w:rsidR="003729D2" w:rsidRPr="003729D2" w:rsidRDefault="003729D2" w:rsidP="003729D2">
      <w:r w:rsidRPr="003729D2">
        <w:t xml:space="preserve">In a </w:t>
      </w:r>
      <w:r w:rsidRPr="003729D2">
        <w:rPr>
          <w:b/>
        </w:rPr>
        <w:t>for loop statement</w:t>
      </w:r>
      <w:r w:rsidRPr="003729D2">
        <w:t xml:space="preserve">, execution begins with the </w:t>
      </w:r>
      <w:r w:rsidRPr="003729D2">
        <w:rPr>
          <w:b/>
        </w:rPr>
        <w:t>initialization</w:t>
      </w:r>
      <w:r w:rsidRPr="003729D2">
        <w:t xml:space="preserve"> of the looping variable, then it executes the </w:t>
      </w:r>
      <w:r w:rsidRPr="003729D2">
        <w:rPr>
          <w:b/>
        </w:rPr>
        <w:t>condition</w:t>
      </w:r>
      <w:r w:rsidRPr="003729D2">
        <w:t xml:space="preserve">, and then it </w:t>
      </w:r>
      <w:r w:rsidRPr="003729D2">
        <w:rPr>
          <w:b/>
        </w:rPr>
        <w:t>increments</w:t>
      </w:r>
      <w:r w:rsidRPr="003729D2">
        <w:t xml:space="preserve"> or </w:t>
      </w:r>
      <w:r w:rsidRPr="003729D2">
        <w:rPr>
          <w:b/>
        </w:rPr>
        <w:t>decrements</w:t>
      </w:r>
      <w:r w:rsidRPr="003729D2">
        <w:t xml:space="preserve"> the looping variable.</w:t>
      </w:r>
    </w:p>
    <w:p w:rsidR="003729D2" w:rsidRDefault="003729D2" w:rsidP="003729D2">
      <w:r w:rsidRPr="003729D2">
        <w:t xml:space="preserve">If the condition results in </w:t>
      </w:r>
      <w:r w:rsidRPr="003729D2">
        <w:rPr>
          <w:b/>
        </w:rPr>
        <w:t>true</w:t>
      </w:r>
      <w:r w:rsidRPr="003729D2">
        <w:t xml:space="preserve"> then the loop body is executed otherwise </w:t>
      </w:r>
      <w:proofErr w:type="gramStart"/>
      <w:r w:rsidRPr="003729D2">
        <w:t>the for</w:t>
      </w:r>
      <w:proofErr w:type="gramEnd"/>
      <w:r w:rsidRPr="003729D2">
        <w:t xml:space="preserve"> loop statement is </w:t>
      </w:r>
      <w:r w:rsidRPr="003729D2">
        <w:rPr>
          <w:b/>
        </w:rPr>
        <w:t>terminated</w:t>
      </w:r>
      <w:r w:rsidRPr="003729D2">
        <w:t>.</w:t>
      </w:r>
    </w:p>
    <w:p w:rsidR="00C66124" w:rsidRDefault="00C66124" w:rsidP="003729D2">
      <w:r>
        <w:t>Syntax:</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xml:space="preserve">      </w:t>
      </w:r>
      <w:proofErr w:type="gramStart"/>
      <w:r w:rsidRPr="00C66124">
        <w:rPr>
          <w:rFonts w:ascii="Consolas" w:eastAsia="Times New Roman" w:hAnsi="Consolas" w:cs="Times New Roman"/>
          <w:color w:val="AF00DB"/>
          <w:sz w:val="21"/>
          <w:szCs w:val="21"/>
        </w:rPr>
        <w:t>for</w:t>
      </w:r>
      <w:proofErr w:type="gramEnd"/>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267F99"/>
          <w:sz w:val="21"/>
          <w:szCs w:val="21"/>
        </w:rPr>
        <w:t>initialization</w:t>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condition</w:t>
      </w:r>
      <w:r w:rsidRPr="00C66124">
        <w:rPr>
          <w:rFonts w:ascii="Consolas" w:eastAsia="Times New Roman" w:hAnsi="Consolas" w:cs="Times New Roman"/>
          <w:color w:val="000000"/>
          <w:sz w:val="21"/>
          <w:szCs w:val="21"/>
        </w:rPr>
        <w:t>; increment/decrement)</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8000"/>
          <w:sz w:val="21"/>
          <w:szCs w:val="21"/>
        </w:rPr>
        <w:t>// code block to be executed if condition is true</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Default="00C66124" w:rsidP="003729D2"/>
    <w:p w:rsidR="00C66124" w:rsidRDefault="00C66124" w:rsidP="003729D2"/>
    <w:p w:rsidR="00C66124" w:rsidRPr="00C66124" w:rsidRDefault="00C66124" w:rsidP="00C66124">
      <w:pPr>
        <w:shd w:val="clear" w:color="auto" w:fill="FFFFFF"/>
        <w:spacing w:line="285" w:lineRule="atLeast"/>
        <w:rPr>
          <w:rFonts w:ascii="Consolas" w:eastAsia="Times New Roman" w:hAnsi="Consolas" w:cs="Times New Roman"/>
          <w:color w:val="000000"/>
          <w:sz w:val="21"/>
          <w:szCs w:val="21"/>
        </w:rPr>
      </w:pPr>
      <w:r>
        <w:lastRenderedPageBreak/>
        <w:t>Example:</w:t>
      </w:r>
      <w:r>
        <w:br/>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AF00DB"/>
          <w:sz w:val="21"/>
          <w:szCs w:val="21"/>
        </w:rPr>
        <w:t>for</w:t>
      </w:r>
      <w:r w:rsidRPr="00C66124">
        <w:rPr>
          <w:rFonts w:ascii="Consolas" w:eastAsia="Times New Roman" w:hAnsi="Consolas" w:cs="Times New Roman"/>
          <w:color w:val="000000"/>
          <w:sz w:val="21"/>
          <w:szCs w:val="21"/>
        </w:rPr>
        <w:t xml:space="preserve"> (</w:t>
      </w:r>
      <w:proofErr w:type="spellStart"/>
      <w:r w:rsidRPr="00C66124">
        <w:rPr>
          <w:rFonts w:ascii="Consolas" w:eastAsia="Times New Roman" w:hAnsi="Consolas" w:cs="Times New Roman"/>
          <w:color w:val="267F99"/>
          <w:sz w:val="21"/>
          <w:szCs w:val="21"/>
        </w:rPr>
        <w:t>int</w:t>
      </w:r>
      <w:proofErr w:type="spellEnd"/>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 xml:space="preserve"> = </w:t>
      </w:r>
      <w:r w:rsidRPr="00C66124">
        <w:rPr>
          <w:rFonts w:ascii="Consolas" w:eastAsia="Times New Roman" w:hAnsi="Consolas" w:cs="Times New Roman"/>
          <w:color w:val="098658"/>
          <w:sz w:val="21"/>
          <w:szCs w:val="21"/>
        </w:rPr>
        <w:t>0</w:t>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 xml:space="preserve"> &lt; </w:t>
      </w:r>
      <w:r w:rsidRPr="00C66124">
        <w:rPr>
          <w:rFonts w:ascii="Consolas" w:eastAsia="Times New Roman" w:hAnsi="Consolas" w:cs="Times New Roman"/>
          <w:color w:val="098658"/>
          <w:sz w:val="21"/>
          <w:szCs w:val="21"/>
        </w:rPr>
        <w:t>5</w:t>
      </w:r>
      <w:r w:rsidRPr="00C66124">
        <w:rPr>
          <w:rFonts w:ascii="Consolas" w:eastAsia="Times New Roman" w:hAnsi="Consolas" w:cs="Times New Roman"/>
          <w:color w:val="000000"/>
          <w:sz w:val="21"/>
          <w:szCs w:val="21"/>
        </w:rPr>
        <w:t xml:space="preserve">; </w:t>
      </w:r>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 xml:space="preserve">++) </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xml:space="preserve">      </w:t>
      </w:r>
      <w:proofErr w:type="spellStart"/>
      <w:proofErr w:type="gramStart"/>
      <w:r w:rsidRPr="00C66124">
        <w:rPr>
          <w:rFonts w:ascii="Consolas" w:eastAsia="Times New Roman" w:hAnsi="Consolas" w:cs="Times New Roman"/>
          <w:color w:val="267F99"/>
          <w:sz w:val="21"/>
          <w:szCs w:val="21"/>
        </w:rPr>
        <w:t>System</w:t>
      </w:r>
      <w:r w:rsidRPr="00C66124">
        <w:rPr>
          <w:rFonts w:ascii="Consolas" w:eastAsia="Times New Roman" w:hAnsi="Consolas" w:cs="Times New Roman"/>
          <w:color w:val="000000"/>
          <w:sz w:val="21"/>
          <w:szCs w:val="21"/>
        </w:rPr>
        <w:t>.</w:t>
      </w:r>
      <w:r w:rsidRPr="00C66124">
        <w:rPr>
          <w:rFonts w:ascii="Consolas" w:eastAsia="Times New Roman" w:hAnsi="Consolas" w:cs="Times New Roman"/>
          <w:color w:val="0070C1"/>
          <w:sz w:val="21"/>
          <w:szCs w:val="21"/>
        </w:rPr>
        <w:t>out</w:t>
      </w:r>
      <w:r w:rsidRPr="00C66124">
        <w:rPr>
          <w:rFonts w:ascii="Consolas" w:eastAsia="Times New Roman" w:hAnsi="Consolas" w:cs="Times New Roman"/>
          <w:color w:val="000000"/>
          <w:sz w:val="21"/>
          <w:szCs w:val="21"/>
        </w:rPr>
        <w:t>.</w:t>
      </w:r>
      <w:r w:rsidRPr="00C66124">
        <w:rPr>
          <w:rFonts w:ascii="Consolas" w:eastAsia="Times New Roman" w:hAnsi="Consolas" w:cs="Times New Roman"/>
          <w:color w:val="795E26"/>
          <w:sz w:val="21"/>
          <w:szCs w:val="21"/>
        </w:rPr>
        <w:t>println</w:t>
      </w:r>
      <w:proofErr w:type="spellEnd"/>
      <w:r w:rsidRPr="00C66124">
        <w:rPr>
          <w:rFonts w:ascii="Consolas" w:eastAsia="Times New Roman" w:hAnsi="Consolas" w:cs="Times New Roman"/>
          <w:color w:val="000000"/>
          <w:sz w:val="21"/>
          <w:szCs w:val="21"/>
        </w:rPr>
        <w:t>(</w:t>
      </w:r>
      <w:proofErr w:type="gramEnd"/>
      <w:r w:rsidRPr="00C66124">
        <w:rPr>
          <w:rFonts w:ascii="Consolas" w:eastAsia="Times New Roman" w:hAnsi="Consolas" w:cs="Times New Roman"/>
          <w:color w:val="001080"/>
          <w:sz w:val="21"/>
          <w:szCs w:val="21"/>
        </w:rPr>
        <w:t>i</w:t>
      </w:r>
      <w:r w:rsidRPr="00C66124">
        <w:rPr>
          <w:rFonts w:ascii="Consolas" w:eastAsia="Times New Roman" w:hAnsi="Consolas" w:cs="Times New Roman"/>
          <w:color w:val="000000"/>
          <w:sz w:val="21"/>
          <w:szCs w:val="21"/>
        </w:rPr>
        <w:t>);</w:t>
      </w:r>
    </w:p>
    <w:p w:rsidR="00C66124" w:rsidRPr="00C66124" w:rsidRDefault="00C66124" w:rsidP="00C66124">
      <w:pPr>
        <w:shd w:val="clear" w:color="auto" w:fill="FFFFFF"/>
        <w:spacing w:after="0" w:line="285" w:lineRule="atLeast"/>
        <w:rPr>
          <w:rFonts w:ascii="Consolas" w:eastAsia="Times New Roman" w:hAnsi="Consolas" w:cs="Times New Roman"/>
          <w:color w:val="000000"/>
          <w:sz w:val="21"/>
          <w:szCs w:val="21"/>
        </w:rPr>
      </w:pPr>
      <w:r w:rsidRPr="00C66124">
        <w:rPr>
          <w:rFonts w:ascii="Consolas" w:eastAsia="Times New Roman" w:hAnsi="Consolas" w:cs="Times New Roman"/>
          <w:color w:val="000000"/>
          <w:sz w:val="21"/>
          <w:szCs w:val="21"/>
        </w:rPr>
        <w:t>    }</w:t>
      </w:r>
    </w:p>
    <w:p w:rsidR="00C66124" w:rsidRDefault="007A30A5" w:rsidP="003729D2">
      <w:r w:rsidRPr="007A30A5">
        <w:rPr>
          <w:noProof/>
        </w:rPr>
        <w:drawing>
          <wp:inline distT="0" distB="0" distL="0" distR="0" wp14:anchorId="37A799E6" wp14:editId="33C7D66F">
            <wp:extent cx="3988240" cy="41237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8240" cy="4123721"/>
                    </a:xfrm>
                    <a:prstGeom prst="rect">
                      <a:avLst/>
                    </a:prstGeom>
                  </pic:spPr>
                </pic:pic>
              </a:graphicData>
            </a:graphic>
          </wp:inline>
        </w:drawing>
      </w:r>
    </w:p>
    <w:p w:rsidR="002E6BBE" w:rsidRDefault="002E6BBE" w:rsidP="002E6BBE">
      <w:pPr>
        <w:rPr>
          <w:color w:val="61738E"/>
          <w:sz w:val="27"/>
          <w:szCs w:val="27"/>
          <w:shd w:val="clear" w:color="auto" w:fill="FAFBFC"/>
        </w:rPr>
      </w:pPr>
      <w:proofErr w:type="gramStart"/>
      <w:r w:rsidRPr="002E6BBE">
        <w:rPr>
          <w:b/>
          <w:u w:val="single"/>
        </w:rPr>
        <w:t>for-</w:t>
      </w:r>
      <w:proofErr w:type="gramEnd"/>
      <w:r w:rsidRPr="002E6BBE">
        <w:rPr>
          <w:b/>
          <w:u w:val="single"/>
        </w:rPr>
        <w:t>each Loop</w:t>
      </w:r>
      <w:r>
        <w:rPr>
          <w:b/>
          <w:u w:val="single"/>
        </w:rPr>
        <w:br/>
      </w:r>
      <w:r w:rsidRPr="002E6BBE">
        <w:t>The </w:t>
      </w:r>
      <w:hyperlink r:id="rId20" w:tgtFrame="_blank" w:history="1">
        <w:r w:rsidRPr="002E6BBE">
          <w:rPr>
            <w:b/>
          </w:rPr>
          <w:t>for-each loop</w:t>
        </w:r>
        <w:r w:rsidRPr="002E6BBE">
          <w:t xml:space="preserve"> statement</w:t>
        </w:r>
      </w:hyperlink>
      <w:r w:rsidRPr="002E6BBE">
        <w:t> provides an approach to traverse through elements of an array or a collection in Java. It executes the body of the loop for each element of the given array or collection. It is also known as the </w:t>
      </w:r>
      <w:r w:rsidRPr="002E6BBE">
        <w:rPr>
          <w:b/>
          <w:bCs/>
        </w:rPr>
        <w:t>Enhanced for loop statement</w:t>
      </w:r>
      <w:r w:rsidRPr="002E6BBE">
        <w:t xml:space="preserve"> because it is easier to use than the for loop statement as you don’t have to handle the </w:t>
      </w:r>
      <w:r w:rsidRPr="002E6BBE">
        <w:rPr>
          <w:b/>
        </w:rPr>
        <w:t>increment operation</w:t>
      </w:r>
      <w:r w:rsidRPr="002E6BBE">
        <w:t>.</w:t>
      </w:r>
      <w:r>
        <w:rPr>
          <w:color w:val="61738E"/>
          <w:sz w:val="27"/>
          <w:szCs w:val="27"/>
          <w:shd w:val="clear" w:color="auto" w:fill="FAFBFC"/>
        </w:rPr>
        <w:t> </w:t>
      </w:r>
    </w:p>
    <w:p w:rsidR="00E719AA" w:rsidRPr="00E719AA" w:rsidRDefault="00E719AA" w:rsidP="00E719AA">
      <w:pPr>
        <w:shd w:val="clear" w:color="auto" w:fill="FFFFFF"/>
        <w:spacing w:line="285" w:lineRule="atLeast"/>
        <w:rPr>
          <w:rFonts w:ascii="Consolas" w:eastAsia="Times New Roman" w:hAnsi="Consolas" w:cs="Times New Roman"/>
          <w:color w:val="000000"/>
          <w:sz w:val="21"/>
          <w:szCs w:val="21"/>
        </w:rPr>
      </w:pPr>
      <w:r w:rsidRPr="00E719AA">
        <w:t>Syntax:</w:t>
      </w:r>
      <w:r>
        <w:br/>
      </w:r>
      <w:r w:rsidRPr="00E719AA">
        <w:rPr>
          <w:rFonts w:ascii="Consolas" w:eastAsia="Times New Roman" w:hAnsi="Consolas" w:cs="Times New Roman"/>
          <w:color w:val="000000"/>
          <w:sz w:val="21"/>
          <w:szCs w:val="21"/>
        </w:rPr>
        <w:t xml:space="preserve">      </w:t>
      </w:r>
      <w:proofErr w:type="gramStart"/>
      <w:r w:rsidRPr="00E719AA">
        <w:rPr>
          <w:rFonts w:ascii="Consolas" w:eastAsia="Times New Roman" w:hAnsi="Consolas" w:cs="Times New Roman"/>
          <w:color w:val="AF00DB"/>
          <w:sz w:val="21"/>
          <w:szCs w:val="21"/>
        </w:rPr>
        <w:t>for</w:t>
      </w:r>
      <w:r w:rsidRPr="00E719AA">
        <w:rPr>
          <w:rFonts w:ascii="Consolas" w:eastAsia="Times New Roman" w:hAnsi="Consolas" w:cs="Times New Roman"/>
          <w:color w:val="000000"/>
          <w:sz w:val="21"/>
          <w:szCs w:val="21"/>
        </w:rPr>
        <w:t>(</w:t>
      </w:r>
      <w:proofErr w:type="spellStart"/>
      <w:proofErr w:type="gramEnd"/>
      <w:r w:rsidRPr="00E719AA">
        <w:rPr>
          <w:rFonts w:ascii="Consolas" w:eastAsia="Times New Roman" w:hAnsi="Consolas" w:cs="Times New Roman"/>
          <w:color w:val="267F99"/>
          <w:sz w:val="21"/>
          <w:szCs w:val="21"/>
        </w:rPr>
        <w:t>dataType</w:t>
      </w:r>
      <w:proofErr w:type="spellEnd"/>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001080"/>
          <w:sz w:val="21"/>
          <w:szCs w:val="21"/>
        </w:rPr>
        <w:t>variableName</w:t>
      </w:r>
      <w:proofErr w:type="spellEnd"/>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AF00DB"/>
          <w:sz w:val="21"/>
          <w:szCs w:val="21"/>
        </w:rPr>
        <w:t>:</w:t>
      </w:r>
      <w:r w:rsidRPr="00E719AA">
        <w:rPr>
          <w:rFonts w:ascii="Consolas" w:eastAsia="Times New Roman" w:hAnsi="Consolas" w:cs="Times New Roman"/>
          <w:color w:val="000000"/>
          <w:sz w:val="21"/>
          <w:szCs w:val="21"/>
        </w:rPr>
        <w:t xml:space="preserve"> array | collection)</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008000"/>
          <w:sz w:val="21"/>
          <w:szCs w:val="21"/>
        </w:rPr>
        <w:t xml:space="preserve">// code block to be executed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w:t>
      </w:r>
    </w:p>
    <w:p w:rsidR="00E719AA" w:rsidRDefault="00E719AA" w:rsidP="002E6BBE"/>
    <w:p w:rsidR="00E719AA" w:rsidRDefault="00E719AA" w:rsidP="002E6BBE"/>
    <w:p w:rsidR="00E719AA" w:rsidRDefault="00E719AA" w:rsidP="002E6BBE">
      <w:r>
        <w:lastRenderedPageBreak/>
        <w:t>Example:</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proofErr w:type="spellStart"/>
      <w:proofErr w:type="gramStart"/>
      <w:r w:rsidRPr="00E719AA">
        <w:rPr>
          <w:rFonts w:ascii="Consolas" w:eastAsia="Times New Roman" w:hAnsi="Consolas" w:cs="Times New Roman"/>
          <w:color w:val="267F99"/>
          <w:sz w:val="21"/>
          <w:szCs w:val="21"/>
        </w:rPr>
        <w:t>int</w:t>
      </w:r>
      <w:proofErr w:type="spellEnd"/>
      <w:r w:rsidRPr="00E719AA">
        <w:rPr>
          <w:rFonts w:ascii="Consolas" w:eastAsia="Times New Roman" w:hAnsi="Consolas" w:cs="Times New Roman"/>
          <w:color w:val="000000"/>
          <w:sz w:val="21"/>
          <w:szCs w:val="21"/>
        </w:rPr>
        <w:t>[</w:t>
      </w:r>
      <w:proofErr w:type="gramEnd"/>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001080"/>
          <w:sz w:val="21"/>
          <w:szCs w:val="21"/>
        </w:rPr>
        <w:t>arr</w:t>
      </w:r>
      <w:proofErr w:type="spellEnd"/>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AF00DB"/>
          <w:sz w:val="21"/>
          <w:szCs w:val="21"/>
        </w:rPr>
        <w:t>new</w:t>
      </w:r>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267F99"/>
          <w:sz w:val="21"/>
          <w:szCs w:val="21"/>
        </w:rPr>
        <w:t>int</w:t>
      </w:r>
      <w:proofErr w:type="spellEnd"/>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1</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2</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3</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4</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98658"/>
          <w:sz w:val="21"/>
          <w:szCs w:val="21"/>
        </w:rPr>
        <w:t>5</w:t>
      </w:r>
      <w:r w:rsidRPr="00E719AA">
        <w:rPr>
          <w:rFonts w:ascii="Consolas" w:eastAsia="Times New Roman" w:hAnsi="Consolas" w:cs="Times New Roman"/>
          <w:color w:val="000000"/>
          <w:sz w:val="21"/>
          <w:szCs w:val="21"/>
        </w:rPr>
        <w:t>};</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proofErr w:type="gramStart"/>
      <w:r w:rsidRPr="00E719AA">
        <w:rPr>
          <w:rFonts w:ascii="Consolas" w:eastAsia="Times New Roman" w:hAnsi="Consolas" w:cs="Times New Roman"/>
          <w:color w:val="AF00DB"/>
          <w:sz w:val="21"/>
          <w:szCs w:val="21"/>
        </w:rPr>
        <w:t>for</w:t>
      </w:r>
      <w:proofErr w:type="gramEnd"/>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267F99"/>
          <w:sz w:val="21"/>
          <w:szCs w:val="21"/>
        </w:rPr>
        <w:t>int</w:t>
      </w:r>
      <w:proofErr w:type="spellEnd"/>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001080"/>
          <w:sz w:val="21"/>
          <w:szCs w:val="21"/>
        </w:rPr>
        <w:t>i</w:t>
      </w:r>
      <w:r w:rsidRPr="00E719AA">
        <w:rPr>
          <w:rFonts w:ascii="Consolas" w:eastAsia="Times New Roman" w:hAnsi="Consolas" w:cs="Times New Roman"/>
          <w:color w:val="000000"/>
          <w:sz w:val="21"/>
          <w:szCs w:val="21"/>
        </w:rPr>
        <w:t xml:space="preserve"> </w:t>
      </w:r>
      <w:r w:rsidRPr="00E719AA">
        <w:rPr>
          <w:rFonts w:ascii="Consolas" w:eastAsia="Times New Roman" w:hAnsi="Consolas" w:cs="Times New Roman"/>
          <w:color w:val="AF00DB"/>
          <w:sz w:val="21"/>
          <w:szCs w:val="21"/>
        </w:rPr>
        <w:t>:</w:t>
      </w:r>
      <w:r w:rsidRPr="00E719AA">
        <w:rPr>
          <w:rFonts w:ascii="Consolas" w:eastAsia="Times New Roman" w:hAnsi="Consolas" w:cs="Times New Roman"/>
          <w:color w:val="000000"/>
          <w:sz w:val="21"/>
          <w:szCs w:val="21"/>
        </w:rPr>
        <w:t xml:space="preserve"> </w:t>
      </w:r>
      <w:proofErr w:type="spellStart"/>
      <w:r w:rsidRPr="00E719AA">
        <w:rPr>
          <w:rFonts w:ascii="Consolas" w:eastAsia="Times New Roman" w:hAnsi="Consolas" w:cs="Times New Roman"/>
          <w:color w:val="001080"/>
          <w:sz w:val="21"/>
          <w:szCs w:val="21"/>
        </w:rPr>
        <w:t>arr</w:t>
      </w:r>
      <w:proofErr w:type="spellEnd"/>
      <w:r w:rsidRPr="00E719AA">
        <w:rPr>
          <w:rFonts w:ascii="Consolas" w:eastAsia="Times New Roman" w:hAnsi="Consolas" w:cs="Times New Roman"/>
          <w:color w:val="000000"/>
          <w:sz w:val="21"/>
          <w:szCs w:val="21"/>
        </w:rPr>
        <w:t>)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xml:space="preserve">        </w:t>
      </w:r>
      <w:proofErr w:type="spellStart"/>
      <w:proofErr w:type="gramStart"/>
      <w:r w:rsidRPr="00E719AA">
        <w:rPr>
          <w:rFonts w:ascii="Consolas" w:eastAsia="Times New Roman" w:hAnsi="Consolas" w:cs="Times New Roman"/>
          <w:color w:val="267F99"/>
          <w:sz w:val="21"/>
          <w:szCs w:val="21"/>
        </w:rPr>
        <w:t>System</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0070C1"/>
          <w:sz w:val="21"/>
          <w:szCs w:val="21"/>
        </w:rPr>
        <w:t>out</w:t>
      </w:r>
      <w:r w:rsidRPr="00E719AA">
        <w:rPr>
          <w:rFonts w:ascii="Consolas" w:eastAsia="Times New Roman" w:hAnsi="Consolas" w:cs="Times New Roman"/>
          <w:color w:val="000000"/>
          <w:sz w:val="21"/>
          <w:szCs w:val="21"/>
        </w:rPr>
        <w:t>.</w:t>
      </w:r>
      <w:r w:rsidRPr="00E719AA">
        <w:rPr>
          <w:rFonts w:ascii="Consolas" w:eastAsia="Times New Roman" w:hAnsi="Consolas" w:cs="Times New Roman"/>
          <w:color w:val="795E26"/>
          <w:sz w:val="21"/>
          <w:szCs w:val="21"/>
        </w:rPr>
        <w:t>println</w:t>
      </w:r>
      <w:proofErr w:type="spellEnd"/>
      <w:r w:rsidRPr="00E719AA">
        <w:rPr>
          <w:rFonts w:ascii="Consolas" w:eastAsia="Times New Roman" w:hAnsi="Consolas" w:cs="Times New Roman"/>
          <w:color w:val="000000"/>
          <w:sz w:val="21"/>
          <w:szCs w:val="21"/>
        </w:rPr>
        <w:t>(</w:t>
      </w:r>
      <w:proofErr w:type="gramEnd"/>
      <w:r w:rsidRPr="00E719AA">
        <w:rPr>
          <w:rFonts w:ascii="Consolas" w:eastAsia="Times New Roman" w:hAnsi="Consolas" w:cs="Times New Roman"/>
          <w:color w:val="001080"/>
          <w:sz w:val="21"/>
          <w:szCs w:val="21"/>
        </w:rPr>
        <w:t>i</w:t>
      </w:r>
      <w:r w:rsidRPr="00E719AA">
        <w:rPr>
          <w:rFonts w:ascii="Consolas" w:eastAsia="Times New Roman" w:hAnsi="Consolas" w:cs="Times New Roman"/>
          <w:color w:val="000000"/>
          <w:sz w:val="21"/>
          <w:szCs w:val="21"/>
        </w:rPr>
        <w:t>);        </w:t>
      </w:r>
    </w:p>
    <w:p w:rsidR="00E719AA" w:rsidRPr="00E719AA" w:rsidRDefault="00E719AA" w:rsidP="00E719AA">
      <w:pPr>
        <w:shd w:val="clear" w:color="auto" w:fill="FFFFFF"/>
        <w:spacing w:after="0" w:line="285" w:lineRule="atLeast"/>
        <w:rPr>
          <w:rFonts w:ascii="Consolas" w:eastAsia="Times New Roman" w:hAnsi="Consolas" w:cs="Times New Roman"/>
          <w:color w:val="000000"/>
          <w:sz w:val="21"/>
          <w:szCs w:val="21"/>
        </w:rPr>
      </w:pPr>
      <w:r w:rsidRPr="00E719AA">
        <w:rPr>
          <w:rFonts w:ascii="Consolas" w:eastAsia="Times New Roman" w:hAnsi="Consolas" w:cs="Times New Roman"/>
          <w:color w:val="000000"/>
          <w:sz w:val="21"/>
          <w:szCs w:val="21"/>
        </w:rPr>
        <w:t>      }</w:t>
      </w:r>
    </w:p>
    <w:p w:rsidR="00E719AA" w:rsidRDefault="00E719AA" w:rsidP="002E6BBE">
      <w:pPr>
        <w:rPr>
          <w:b/>
          <w:u w:val="single"/>
        </w:rPr>
      </w:pPr>
    </w:p>
    <w:p w:rsidR="00C66124" w:rsidRPr="003729D2" w:rsidRDefault="00E719AA" w:rsidP="003729D2">
      <w:r w:rsidRPr="00E719AA">
        <w:rPr>
          <w:noProof/>
        </w:rPr>
        <w:drawing>
          <wp:inline distT="0" distB="0" distL="0" distR="0" wp14:anchorId="1123BA99" wp14:editId="22BA3190">
            <wp:extent cx="2324356" cy="3590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24356" cy="3590262"/>
                    </a:xfrm>
                    <a:prstGeom prst="rect">
                      <a:avLst/>
                    </a:prstGeom>
                  </pic:spPr>
                </pic:pic>
              </a:graphicData>
            </a:graphic>
          </wp:inline>
        </w:drawing>
      </w:r>
    </w:p>
    <w:p w:rsidR="003729D2" w:rsidRPr="003729D2" w:rsidRDefault="003729D2" w:rsidP="003729D2">
      <w:pPr>
        <w:rPr>
          <w:b/>
          <w:u w:val="single"/>
        </w:rPr>
      </w:pPr>
    </w:p>
    <w:p w:rsidR="00A3376F" w:rsidRPr="00A3376F" w:rsidRDefault="00A3376F" w:rsidP="00A3376F">
      <w:pPr>
        <w:rPr>
          <w:b/>
        </w:rPr>
      </w:pPr>
      <w:r w:rsidRPr="00A3376F">
        <w:rPr>
          <w:b/>
        </w:rPr>
        <w:t>Jump/Branching Statements</w:t>
      </w:r>
    </w:p>
    <w:p w:rsidR="00A3376F" w:rsidRDefault="00A3376F" w:rsidP="00A3376F">
      <w:r w:rsidRPr="00A3376F">
        <w:t xml:space="preserve">Jump/Branching control statements in Java </w:t>
      </w:r>
      <w:r w:rsidRPr="00A3376F">
        <w:rPr>
          <w:b/>
        </w:rPr>
        <w:t>transfer the control</w:t>
      </w:r>
      <w:r w:rsidRPr="00A3376F">
        <w:t xml:space="preserve"> of the program to </w:t>
      </w:r>
      <w:r w:rsidRPr="00A3376F">
        <w:rPr>
          <w:b/>
        </w:rPr>
        <w:t>other blocks</w:t>
      </w:r>
      <w:r w:rsidRPr="00A3376F">
        <w:t xml:space="preserve"> or parts of the program and hence are known as </w:t>
      </w:r>
      <w:r w:rsidRPr="00A3376F">
        <w:rPr>
          <w:b/>
        </w:rPr>
        <w:t>the branch or jump</w:t>
      </w:r>
      <w:r w:rsidRPr="00A3376F">
        <w:t xml:space="preserve"> statements.</w:t>
      </w:r>
    </w:p>
    <w:p w:rsidR="007C7CBF" w:rsidRPr="007C7CBF" w:rsidRDefault="007C7CBF" w:rsidP="007C7CBF">
      <w:pPr>
        <w:rPr>
          <w:b/>
          <w:u w:val="single"/>
        </w:rPr>
      </w:pPr>
      <w:r w:rsidRPr="007C7CBF">
        <w:rPr>
          <w:b/>
          <w:u w:val="single"/>
        </w:rPr>
        <w:t>Break Statement</w:t>
      </w:r>
    </w:p>
    <w:p w:rsidR="007C7CBF" w:rsidRDefault="007C7CBF" w:rsidP="007C7CBF">
      <w:r w:rsidRPr="007C7CBF">
        <w:t>The </w:t>
      </w:r>
      <w:hyperlink r:id="rId22" w:tgtFrame="_blank" w:history="1">
        <w:r w:rsidRPr="007C7CBF">
          <w:t>break statement</w:t>
        </w:r>
      </w:hyperlink>
      <w:r w:rsidRPr="007C7CBF">
        <w:t xml:space="preserve"> as we can name is used to </w:t>
      </w:r>
      <w:r w:rsidRPr="007C7CBF">
        <w:rPr>
          <w:b/>
        </w:rPr>
        <w:t>break</w:t>
      </w:r>
      <w:r w:rsidRPr="007C7CBF">
        <w:t xml:space="preserve"> the current flow of the program. The </w:t>
      </w:r>
      <w:r w:rsidRPr="007C7CBF">
        <w:rPr>
          <w:b/>
        </w:rPr>
        <w:t>break</w:t>
      </w:r>
      <w:r w:rsidRPr="007C7CBF">
        <w:t xml:space="preserve"> statement is commonly used in the following three situations:</w:t>
      </w:r>
    </w:p>
    <w:p w:rsidR="00A672AE" w:rsidRPr="00A672AE" w:rsidRDefault="00A672AE" w:rsidP="00A672AE">
      <w:pPr>
        <w:pStyle w:val="ListParagraph"/>
        <w:numPr>
          <w:ilvl w:val="0"/>
          <w:numId w:val="26"/>
        </w:numPr>
      </w:pPr>
      <w:r w:rsidRPr="00A672AE">
        <w:t xml:space="preserve">Terminate a case block in </w:t>
      </w:r>
      <w:r w:rsidRPr="00DD174B">
        <w:rPr>
          <w:b/>
        </w:rPr>
        <w:t>a switch statement</w:t>
      </w:r>
      <w:r w:rsidRPr="00A672AE">
        <w:t xml:space="preserve"> as we saw in the example of the switch statement in the above section.</w:t>
      </w:r>
    </w:p>
    <w:p w:rsidR="00A672AE" w:rsidRPr="00A672AE" w:rsidRDefault="00A672AE" w:rsidP="00A672AE">
      <w:pPr>
        <w:pStyle w:val="ListParagraph"/>
        <w:numPr>
          <w:ilvl w:val="0"/>
          <w:numId w:val="26"/>
        </w:numPr>
      </w:pPr>
      <w:r w:rsidRPr="00A672AE">
        <w:t xml:space="preserve">To </w:t>
      </w:r>
      <w:r w:rsidRPr="00DD174B">
        <w:rPr>
          <w:b/>
        </w:rPr>
        <w:t>exit</w:t>
      </w:r>
      <w:r w:rsidRPr="00A672AE">
        <w:t xml:space="preserve"> the loop explicitly, even if the loop condition is </w:t>
      </w:r>
      <w:r w:rsidRPr="00DD174B">
        <w:rPr>
          <w:b/>
        </w:rPr>
        <w:t>true</w:t>
      </w:r>
      <w:r w:rsidRPr="00A672AE">
        <w:t>.</w:t>
      </w:r>
    </w:p>
    <w:p w:rsidR="00A672AE" w:rsidRDefault="00A672AE" w:rsidP="00A672AE">
      <w:pPr>
        <w:pStyle w:val="ListParagraph"/>
        <w:numPr>
          <w:ilvl w:val="0"/>
          <w:numId w:val="26"/>
        </w:numPr>
      </w:pPr>
      <w:r w:rsidRPr="00A672AE">
        <w:t xml:space="preserve">Use as the alternative for the </w:t>
      </w:r>
      <w:proofErr w:type="spellStart"/>
      <w:r w:rsidRPr="00DD174B">
        <w:rPr>
          <w:b/>
        </w:rPr>
        <w:t>goto</w:t>
      </w:r>
      <w:proofErr w:type="spellEnd"/>
      <w:r w:rsidRPr="00A672AE">
        <w:t xml:space="preserve"> statement along with java labels, since java doesn’t have </w:t>
      </w:r>
      <w:proofErr w:type="spellStart"/>
      <w:r w:rsidRPr="00DD174B">
        <w:rPr>
          <w:b/>
        </w:rPr>
        <w:t>goto</w:t>
      </w:r>
      <w:proofErr w:type="spellEnd"/>
      <w:r w:rsidRPr="00A672AE">
        <w:t xml:space="preserve"> statements.</w:t>
      </w:r>
    </w:p>
    <w:p w:rsidR="0087520D" w:rsidRDefault="0087520D" w:rsidP="0087520D">
      <w:r w:rsidRPr="0087520D">
        <w:lastRenderedPageBreak/>
        <w:t xml:space="preserve">The </w:t>
      </w:r>
      <w:r w:rsidRPr="0087520D">
        <w:rPr>
          <w:b/>
        </w:rPr>
        <w:t>break</w:t>
      </w:r>
      <w:r w:rsidRPr="0087520D">
        <w:t xml:space="preserve"> statement cannot be used as a </w:t>
      </w:r>
      <w:r w:rsidRPr="0087520D">
        <w:rPr>
          <w:b/>
        </w:rPr>
        <w:t>standalone</w:t>
      </w:r>
      <w:r w:rsidRPr="0087520D">
        <w:t xml:space="preserve"> statement in Java. It must be either inside </w:t>
      </w:r>
      <w:r w:rsidRPr="0087520D">
        <w:rPr>
          <w:b/>
        </w:rPr>
        <w:t>a switch or a loop.</w:t>
      </w:r>
      <w:r w:rsidRPr="0087520D">
        <w:t xml:space="preserve"> If we try to use it outside a loop or a switch, JVM will give an error.</w:t>
      </w:r>
    </w:p>
    <w:p w:rsidR="000A2E06" w:rsidRDefault="000A2E06" w:rsidP="0087520D">
      <w:r>
        <w:t>Syntax:</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for</w:t>
      </w:r>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000000"/>
          <w:sz w:val="21"/>
          <w:szCs w:val="21"/>
        </w:rPr>
        <w:t>condition)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8000"/>
          <w:sz w:val="21"/>
          <w:szCs w:val="21"/>
        </w:rPr>
        <w:t>// body of the loop</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break</w:t>
      </w:r>
      <w:proofErr w:type="gramEnd"/>
      <w:r w:rsidRPr="000A2E06">
        <w:rPr>
          <w:rFonts w:ascii="Consolas" w:eastAsia="Times New Roman" w:hAnsi="Consolas" w:cs="Times New Roman"/>
          <w:color w:val="000000"/>
          <w:sz w:val="21"/>
          <w:szCs w:val="21"/>
        </w:rPr>
        <w:t>;</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while</w:t>
      </w:r>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000000"/>
          <w:sz w:val="21"/>
          <w:szCs w:val="21"/>
        </w:rPr>
        <w:t>condition)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8000"/>
          <w:sz w:val="21"/>
          <w:szCs w:val="21"/>
        </w:rPr>
        <w:t>// body of the loop</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break</w:t>
      </w:r>
      <w:proofErr w:type="gramEnd"/>
      <w:r w:rsidRPr="000A2E06">
        <w:rPr>
          <w:rFonts w:ascii="Consolas" w:eastAsia="Times New Roman" w:hAnsi="Consolas" w:cs="Times New Roman"/>
          <w:color w:val="000000"/>
          <w:sz w:val="21"/>
          <w:szCs w:val="21"/>
        </w:rPr>
        <w:t>;</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w:t>
      </w:r>
    </w:p>
    <w:p w:rsidR="000A2E06" w:rsidRDefault="000A2E06" w:rsidP="0087520D">
      <w:r>
        <w:t>Example:</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for</w:t>
      </w:r>
      <w:r w:rsidRPr="000A2E06">
        <w:rPr>
          <w:rFonts w:ascii="Consolas" w:eastAsia="Times New Roman" w:hAnsi="Consolas" w:cs="Times New Roman"/>
          <w:color w:val="000000"/>
          <w:sz w:val="21"/>
          <w:szCs w:val="21"/>
        </w:rPr>
        <w:t>(</w:t>
      </w:r>
      <w:proofErr w:type="spellStart"/>
      <w:proofErr w:type="gramEnd"/>
      <w:r w:rsidRPr="000A2E06">
        <w:rPr>
          <w:rFonts w:ascii="Consolas" w:eastAsia="Times New Roman" w:hAnsi="Consolas" w:cs="Times New Roman"/>
          <w:color w:val="267F99"/>
          <w:sz w:val="21"/>
          <w:szCs w:val="21"/>
        </w:rPr>
        <w:t>int</w:t>
      </w:r>
      <w:proofErr w:type="spellEnd"/>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xml:space="preserve"> = </w:t>
      </w:r>
      <w:r w:rsidRPr="000A2E06">
        <w:rPr>
          <w:rFonts w:ascii="Consolas" w:eastAsia="Times New Roman" w:hAnsi="Consolas" w:cs="Times New Roman"/>
          <w:color w:val="098658"/>
          <w:sz w:val="21"/>
          <w:szCs w:val="21"/>
        </w:rPr>
        <w:t>0</w:t>
      </w: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xml:space="preserve"> &lt; </w:t>
      </w:r>
      <w:r w:rsidRPr="000A2E06">
        <w:rPr>
          <w:rFonts w:ascii="Consolas" w:eastAsia="Times New Roman" w:hAnsi="Consolas" w:cs="Times New Roman"/>
          <w:color w:val="098658"/>
          <w:sz w:val="21"/>
          <w:szCs w:val="21"/>
        </w:rPr>
        <w:t>10</w:t>
      </w:r>
      <w:r w:rsidRPr="000A2E06">
        <w:rPr>
          <w:rFonts w:ascii="Consolas" w:eastAsia="Times New Roman" w:hAnsi="Consolas" w:cs="Times New Roman"/>
          <w:color w:val="000000"/>
          <w:sz w:val="21"/>
          <w:szCs w:val="21"/>
        </w:rPr>
        <w:t xml:space="preserve">; </w:t>
      </w:r>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spellStart"/>
      <w:proofErr w:type="gramStart"/>
      <w:r w:rsidRPr="000A2E06">
        <w:rPr>
          <w:rFonts w:ascii="Consolas" w:eastAsia="Times New Roman" w:hAnsi="Consolas" w:cs="Times New Roman"/>
          <w:color w:val="267F99"/>
          <w:sz w:val="21"/>
          <w:szCs w:val="21"/>
        </w:rPr>
        <w:t>System</w:t>
      </w:r>
      <w:r w:rsidRPr="000A2E06">
        <w:rPr>
          <w:rFonts w:ascii="Consolas" w:eastAsia="Times New Roman" w:hAnsi="Consolas" w:cs="Times New Roman"/>
          <w:color w:val="000000"/>
          <w:sz w:val="21"/>
          <w:szCs w:val="21"/>
        </w:rPr>
        <w:t>.</w:t>
      </w:r>
      <w:r w:rsidRPr="000A2E06">
        <w:rPr>
          <w:rFonts w:ascii="Consolas" w:eastAsia="Times New Roman" w:hAnsi="Consolas" w:cs="Times New Roman"/>
          <w:color w:val="0070C1"/>
          <w:sz w:val="21"/>
          <w:szCs w:val="21"/>
        </w:rPr>
        <w:t>out</w:t>
      </w:r>
      <w:r w:rsidRPr="000A2E06">
        <w:rPr>
          <w:rFonts w:ascii="Consolas" w:eastAsia="Times New Roman" w:hAnsi="Consolas" w:cs="Times New Roman"/>
          <w:color w:val="000000"/>
          <w:sz w:val="21"/>
          <w:szCs w:val="21"/>
        </w:rPr>
        <w:t>.</w:t>
      </w:r>
      <w:r w:rsidRPr="000A2E06">
        <w:rPr>
          <w:rFonts w:ascii="Consolas" w:eastAsia="Times New Roman" w:hAnsi="Consolas" w:cs="Times New Roman"/>
          <w:color w:val="795E26"/>
          <w:sz w:val="21"/>
          <w:szCs w:val="21"/>
        </w:rPr>
        <w:t>println</w:t>
      </w:r>
      <w:proofErr w:type="spellEnd"/>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A31515"/>
          <w:sz w:val="21"/>
          <w:szCs w:val="21"/>
        </w:rPr>
        <w:t>"The value of the index is: "</w:t>
      </w:r>
      <w:r w:rsidRPr="000A2E06">
        <w:rPr>
          <w:rFonts w:ascii="Consolas" w:eastAsia="Times New Roman" w:hAnsi="Consolas" w:cs="Times New Roman"/>
          <w:color w:val="000000"/>
          <w:sz w:val="21"/>
          <w:szCs w:val="21"/>
        </w:rPr>
        <w:t xml:space="preserve"> + index);</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if</w:t>
      </w:r>
      <w:r w:rsidRPr="000A2E06">
        <w:rPr>
          <w:rFonts w:ascii="Consolas" w:eastAsia="Times New Roman" w:hAnsi="Consolas" w:cs="Times New Roman"/>
          <w:color w:val="000000"/>
          <w:sz w:val="21"/>
          <w:szCs w:val="21"/>
        </w:rPr>
        <w:t>(</w:t>
      </w:r>
      <w:proofErr w:type="gramEnd"/>
      <w:r w:rsidRPr="000A2E06">
        <w:rPr>
          <w:rFonts w:ascii="Consolas" w:eastAsia="Times New Roman" w:hAnsi="Consolas" w:cs="Times New Roman"/>
          <w:color w:val="001080"/>
          <w:sz w:val="21"/>
          <w:szCs w:val="21"/>
        </w:rPr>
        <w:t>i</w:t>
      </w:r>
      <w:r w:rsidRPr="000A2E06">
        <w:rPr>
          <w:rFonts w:ascii="Consolas" w:eastAsia="Times New Roman" w:hAnsi="Consolas" w:cs="Times New Roman"/>
          <w:color w:val="000000"/>
          <w:sz w:val="21"/>
          <w:szCs w:val="21"/>
        </w:rPr>
        <w:t xml:space="preserve"> == </w:t>
      </w:r>
      <w:r w:rsidRPr="000A2E06">
        <w:rPr>
          <w:rFonts w:ascii="Consolas" w:eastAsia="Times New Roman" w:hAnsi="Consolas" w:cs="Times New Roman"/>
          <w:color w:val="098658"/>
          <w:sz w:val="21"/>
          <w:szCs w:val="21"/>
        </w:rPr>
        <w:t>3</w:t>
      </w:r>
      <w:r w:rsidRPr="000A2E06">
        <w:rPr>
          <w:rFonts w:ascii="Consolas" w:eastAsia="Times New Roman" w:hAnsi="Consolas" w:cs="Times New Roman"/>
          <w:color w:val="000000"/>
          <w:sz w:val="21"/>
          <w:szCs w:val="21"/>
        </w:rPr>
        <w:t>) {</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xml:space="preserve">            </w:t>
      </w:r>
      <w:proofErr w:type="gramStart"/>
      <w:r w:rsidRPr="000A2E06">
        <w:rPr>
          <w:rFonts w:ascii="Consolas" w:eastAsia="Times New Roman" w:hAnsi="Consolas" w:cs="Times New Roman"/>
          <w:color w:val="AF00DB"/>
          <w:sz w:val="21"/>
          <w:szCs w:val="21"/>
        </w:rPr>
        <w:t>break</w:t>
      </w:r>
      <w:proofErr w:type="gramEnd"/>
      <w:r w:rsidRPr="000A2E06">
        <w:rPr>
          <w:rFonts w:ascii="Consolas" w:eastAsia="Times New Roman" w:hAnsi="Consolas" w:cs="Times New Roman"/>
          <w:color w:val="000000"/>
          <w:sz w:val="21"/>
          <w:szCs w:val="21"/>
        </w:rPr>
        <w:t>;</w:t>
      </w:r>
    </w:p>
    <w:p w:rsidR="000A2E06" w:rsidRPr="000A2E06" w:rsidRDefault="000A2E06" w:rsidP="000A2E06">
      <w:pPr>
        <w:shd w:val="clear" w:color="auto" w:fill="FFFFFF"/>
        <w:spacing w:after="0" w:line="285" w:lineRule="atLeast"/>
        <w:rPr>
          <w:rFonts w:ascii="Consolas" w:eastAsia="Times New Roman" w:hAnsi="Consolas" w:cs="Times New Roman"/>
          <w:color w:val="000000"/>
          <w:sz w:val="21"/>
          <w:szCs w:val="21"/>
        </w:rPr>
      </w:pPr>
      <w:r w:rsidRPr="000A2E06">
        <w:rPr>
          <w:rFonts w:ascii="Consolas" w:eastAsia="Times New Roman" w:hAnsi="Consolas" w:cs="Times New Roman"/>
          <w:color w:val="000000"/>
          <w:sz w:val="21"/>
          <w:szCs w:val="21"/>
        </w:rPr>
        <w:t>        }</w:t>
      </w:r>
    </w:p>
    <w:p w:rsidR="000A2E06" w:rsidRDefault="000A2E06" w:rsidP="0087520D">
      <w:r>
        <w:t>Output:</w:t>
      </w:r>
    </w:p>
    <w:p w:rsidR="000A2E06" w:rsidRDefault="000A2E06" w:rsidP="000A2E06">
      <w:r>
        <w:t>The value of the index is: 0</w:t>
      </w:r>
    </w:p>
    <w:p w:rsidR="000A2E06" w:rsidRDefault="000A2E06" w:rsidP="000A2E06">
      <w:r>
        <w:t>The value of the index is: 1</w:t>
      </w:r>
    </w:p>
    <w:p w:rsidR="000A2E06" w:rsidRDefault="000A2E06" w:rsidP="000A2E06">
      <w:r>
        <w:t>The value of the index is: 2</w:t>
      </w:r>
    </w:p>
    <w:p w:rsidR="000A2E06" w:rsidRDefault="000A2E06" w:rsidP="000A2E06">
      <w:r>
        <w:t>The value of the index is: 3</w:t>
      </w:r>
    </w:p>
    <w:p w:rsidR="00114719" w:rsidRDefault="00114719" w:rsidP="00114719">
      <w:pPr>
        <w:rPr>
          <w:b/>
          <w:u w:val="single"/>
        </w:rPr>
      </w:pPr>
      <w:r w:rsidRPr="00114719">
        <w:rPr>
          <w:b/>
          <w:u w:val="single"/>
        </w:rPr>
        <w:t>Continue Statement</w:t>
      </w:r>
    </w:p>
    <w:p w:rsidR="00114719" w:rsidRDefault="00114719" w:rsidP="00114719">
      <w:r w:rsidRPr="00114719">
        <w:t>Sometimes there are situations where we just want to ignore the rest of the code in the loop body and continue from the next iteration. The </w:t>
      </w:r>
      <w:r w:rsidRPr="00114719">
        <w:rPr>
          <w:b/>
        </w:rPr>
        <w:t>continue</w:t>
      </w:r>
      <w:r w:rsidRPr="00114719">
        <w:t> statement in Java allows us to do just that. This is similar to the </w:t>
      </w:r>
      <w:r w:rsidRPr="00114719">
        <w:rPr>
          <w:b/>
        </w:rPr>
        <w:t>break</w:t>
      </w:r>
      <w:r w:rsidRPr="00114719">
        <w:t> statement in the sense that it </w:t>
      </w:r>
      <w:r w:rsidRPr="00114719">
        <w:rPr>
          <w:b/>
        </w:rPr>
        <w:t>bypasses</w:t>
      </w:r>
      <w:r w:rsidRPr="00114719">
        <w:t> every line in the loop body after itself, but instead of exiting the loop, it goes to the next iteration.</w:t>
      </w:r>
    </w:p>
    <w:p w:rsidR="00114719" w:rsidRDefault="00114719" w:rsidP="00114719">
      <w:r>
        <w:t>Syntax:</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proofErr w:type="gramStart"/>
      <w:r w:rsidRPr="00114719">
        <w:rPr>
          <w:rFonts w:ascii="Consolas" w:eastAsia="Times New Roman" w:hAnsi="Consolas" w:cs="Times New Roman"/>
          <w:color w:val="AF00DB"/>
          <w:sz w:val="21"/>
          <w:szCs w:val="21"/>
        </w:rPr>
        <w:t>for</w:t>
      </w:r>
      <w:r w:rsidRPr="00114719">
        <w:rPr>
          <w:rFonts w:ascii="Consolas" w:eastAsia="Times New Roman" w:hAnsi="Consolas" w:cs="Times New Roman"/>
          <w:color w:val="000000"/>
          <w:sz w:val="21"/>
          <w:szCs w:val="21"/>
        </w:rPr>
        <w:t>(</w:t>
      </w:r>
      <w:proofErr w:type="gramEnd"/>
      <w:r w:rsidRPr="00114719">
        <w:rPr>
          <w:rFonts w:ascii="Consolas" w:eastAsia="Times New Roman" w:hAnsi="Consolas" w:cs="Times New Roman"/>
          <w:color w:val="000000"/>
          <w:sz w:val="21"/>
          <w:szCs w:val="21"/>
        </w:rPr>
        <w:t>condition) {</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 body of the loop</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proofErr w:type="gramStart"/>
      <w:r w:rsidRPr="00114719">
        <w:rPr>
          <w:rFonts w:ascii="Consolas" w:eastAsia="Times New Roman" w:hAnsi="Consolas" w:cs="Times New Roman"/>
          <w:color w:val="AF00DB"/>
          <w:sz w:val="21"/>
          <w:szCs w:val="21"/>
        </w:rPr>
        <w:t>continue</w:t>
      </w:r>
      <w:proofErr w:type="gramEnd"/>
      <w:r w:rsidRPr="00114719">
        <w:rPr>
          <w:rFonts w:ascii="Consolas" w:eastAsia="Times New Roman" w:hAnsi="Consolas" w:cs="Times New Roman"/>
          <w:color w:val="000000"/>
          <w:sz w:val="21"/>
          <w:szCs w:val="21"/>
        </w:rPr>
        <w:t>;</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//the statements after this won't be executed</w:t>
      </w:r>
    </w:p>
    <w:p w:rsid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w:t>
      </w:r>
    </w:p>
    <w:p w:rsidR="00114719" w:rsidRDefault="00114719" w:rsidP="00114719">
      <w:p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Another Syntax</w:t>
      </w:r>
      <w:proofErr w:type="gramEnd"/>
      <w:r>
        <w:rPr>
          <w:rFonts w:ascii="Consolas" w:eastAsia="Times New Roman" w:hAnsi="Consolas" w:cs="Times New Roman"/>
          <w:color w:val="000000"/>
          <w:sz w:val="21"/>
          <w:szCs w:val="21"/>
        </w:rPr>
        <w:t>:</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w:t>
      </w:r>
      <w:proofErr w:type="gramStart"/>
      <w:r w:rsidRPr="00114719">
        <w:rPr>
          <w:rFonts w:ascii="Consolas" w:eastAsia="Times New Roman" w:hAnsi="Consolas" w:cs="Times New Roman"/>
          <w:color w:val="AF00DB"/>
          <w:sz w:val="21"/>
          <w:szCs w:val="21"/>
        </w:rPr>
        <w:t>while</w:t>
      </w:r>
      <w:r w:rsidRPr="00114719">
        <w:rPr>
          <w:rFonts w:ascii="Consolas" w:eastAsia="Times New Roman" w:hAnsi="Consolas" w:cs="Times New Roman"/>
          <w:color w:val="000000"/>
          <w:sz w:val="21"/>
          <w:szCs w:val="21"/>
        </w:rPr>
        <w:t>(</w:t>
      </w:r>
      <w:proofErr w:type="gramEnd"/>
      <w:r w:rsidRPr="00114719">
        <w:rPr>
          <w:rFonts w:ascii="Consolas" w:eastAsia="Times New Roman" w:hAnsi="Consolas" w:cs="Times New Roman"/>
          <w:color w:val="000000"/>
          <w:sz w:val="21"/>
          <w:szCs w:val="21"/>
        </w:rPr>
        <w:t>condition) {</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 body of the loop</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lastRenderedPageBreak/>
        <w:t xml:space="preserve">        </w:t>
      </w:r>
      <w:proofErr w:type="gramStart"/>
      <w:r w:rsidRPr="00114719">
        <w:rPr>
          <w:rFonts w:ascii="Consolas" w:eastAsia="Times New Roman" w:hAnsi="Consolas" w:cs="Times New Roman"/>
          <w:color w:val="AF00DB"/>
          <w:sz w:val="21"/>
          <w:szCs w:val="21"/>
        </w:rPr>
        <w:t>continue</w:t>
      </w:r>
      <w:proofErr w:type="gramEnd"/>
      <w:r w:rsidRPr="00114719">
        <w:rPr>
          <w:rFonts w:ascii="Consolas" w:eastAsia="Times New Roman" w:hAnsi="Consolas" w:cs="Times New Roman"/>
          <w:color w:val="000000"/>
          <w:sz w:val="21"/>
          <w:szCs w:val="21"/>
        </w:rPr>
        <w:t>;</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xml:space="preserve">        </w:t>
      </w:r>
      <w:r w:rsidRPr="00114719">
        <w:rPr>
          <w:rFonts w:ascii="Consolas" w:eastAsia="Times New Roman" w:hAnsi="Consolas" w:cs="Times New Roman"/>
          <w:color w:val="008000"/>
          <w:sz w:val="21"/>
          <w:szCs w:val="21"/>
        </w:rPr>
        <w:t>// the statements after this won't be executed</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r w:rsidRPr="00114719">
        <w:rPr>
          <w:rFonts w:ascii="Consolas" w:eastAsia="Times New Roman" w:hAnsi="Consolas" w:cs="Times New Roman"/>
          <w:color w:val="000000"/>
          <w:sz w:val="21"/>
          <w:szCs w:val="21"/>
        </w:rPr>
        <w:t>    }</w:t>
      </w:r>
    </w:p>
    <w:p w:rsidR="00114719" w:rsidRPr="00114719" w:rsidRDefault="00114719" w:rsidP="00114719">
      <w:pPr>
        <w:shd w:val="clear" w:color="auto" w:fill="FFFFFF"/>
        <w:spacing w:after="0" w:line="285" w:lineRule="atLeast"/>
        <w:rPr>
          <w:rFonts w:ascii="Consolas" w:eastAsia="Times New Roman" w:hAnsi="Consolas" w:cs="Times New Roman"/>
          <w:color w:val="000000"/>
          <w:sz w:val="21"/>
          <w:szCs w:val="21"/>
        </w:rPr>
      </w:pPr>
    </w:p>
    <w:p w:rsidR="00114719" w:rsidRDefault="00114719" w:rsidP="00114719">
      <w:r>
        <w:t>Example:</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spellStart"/>
      <w:proofErr w:type="gramStart"/>
      <w:r w:rsidRPr="000A4C65">
        <w:rPr>
          <w:rFonts w:ascii="Consolas" w:eastAsia="Times New Roman" w:hAnsi="Consolas" w:cs="Times New Roman"/>
          <w:color w:val="267F99"/>
          <w:sz w:val="21"/>
          <w:szCs w:val="21"/>
        </w:rPr>
        <w:t>System</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0070C1"/>
          <w:sz w:val="21"/>
          <w:szCs w:val="21"/>
        </w:rPr>
        <w:t>out</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795E26"/>
          <w:sz w:val="21"/>
          <w:szCs w:val="21"/>
        </w:rPr>
        <w:t>println</w:t>
      </w:r>
      <w:proofErr w:type="spellEnd"/>
      <w:r w:rsidRPr="000A4C65">
        <w:rPr>
          <w:rFonts w:ascii="Consolas" w:eastAsia="Times New Roman" w:hAnsi="Consolas" w:cs="Times New Roman"/>
          <w:color w:val="000000"/>
          <w:sz w:val="21"/>
          <w:szCs w:val="21"/>
        </w:rPr>
        <w:t>(</w:t>
      </w:r>
      <w:proofErr w:type="gramEnd"/>
      <w:r w:rsidRPr="000A4C65">
        <w:rPr>
          <w:rFonts w:ascii="Consolas" w:eastAsia="Times New Roman" w:hAnsi="Consolas" w:cs="Times New Roman"/>
          <w:color w:val="A31515"/>
          <w:sz w:val="21"/>
          <w:szCs w:val="21"/>
        </w:rPr>
        <w:t>"The odd numbers between 1 to 10 are: "</w:t>
      </w:r>
      <w:r w:rsidRPr="000A4C65">
        <w:rPr>
          <w:rFonts w:ascii="Consolas" w:eastAsia="Times New Roman" w:hAnsi="Consolas" w:cs="Times New Roman"/>
          <w:color w:val="000000"/>
          <w:sz w:val="21"/>
          <w:szCs w:val="21"/>
        </w:rPr>
        <w:t>);</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gramStart"/>
      <w:r w:rsidRPr="000A4C65">
        <w:rPr>
          <w:rFonts w:ascii="Consolas" w:eastAsia="Times New Roman" w:hAnsi="Consolas" w:cs="Times New Roman"/>
          <w:color w:val="AF00DB"/>
          <w:sz w:val="21"/>
          <w:szCs w:val="21"/>
        </w:rPr>
        <w:t>for</w:t>
      </w:r>
      <w:proofErr w:type="gramEnd"/>
      <w:r w:rsidRPr="000A4C65">
        <w:rPr>
          <w:rFonts w:ascii="Consolas" w:eastAsia="Times New Roman" w:hAnsi="Consolas" w:cs="Times New Roman"/>
          <w:color w:val="000000"/>
          <w:sz w:val="21"/>
          <w:szCs w:val="21"/>
        </w:rPr>
        <w:t xml:space="preserve"> (</w:t>
      </w:r>
      <w:proofErr w:type="spellStart"/>
      <w:r w:rsidRPr="000A4C65">
        <w:rPr>
          <w:rFonts w:ascii="Consolas" w:eastAsia="Times New Roman" w:hAnsi="Consolas" w:cs="Times New Roman"/>
          <w:color w:val="267F99"/>
          <w:sz w:val="21"/>
          <w:szCs w:val="21"/>
        </w:rPr>
        <w:t>int</w:t>
      </w:r>
      <w:proofErr w:type="spellEnd"/>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xml:space="preserve"> = </w:t>
      </w:r>
      <w:r w:rsidRPr="000A4C65">
        <w:rPr>
          <w:rFonts w:ascii="Consolas" w:eastAsia="Times New Roman" w:hAnsi="Consolas" w:cs="Times New Roman"/>
          <w:color w:val="098658"/>
          <w:sz w:val="21"/>
          <w:szCs w:val="21"/>
        </w:rPr>
        <w:t>1</w:t>
      </w:r>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xml:space="preserve"> &lt;= </w:t>
      </w:r>
      <w:r w:rsidRPr="000A4C65">
        <w:rPr>
          <w:rFonts w:ascii="Consolas" w:eastAsia="Times New Roman" w:hAnsi="Consolas" w:cs="Times New Roman"/>
          <w:color w:val="098658"/>
          <w:sz w:val="21"/>
          <w:szCs w:val="21"/>
        </w:rPr>
        <w:t>10</w:t>
      </w:r>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gramStart"/>
      <w:r w:rsidRPr="000A4C65">
        <w:rPr>
          <w:rFonts w:ascii="Consolas" w:eastAsia="Times New Roman" w:hAnsi="Consolas" w:cs="Times New Roman"/>
          <w:color w:val="AF00DB"/>
          <w:sz w:val="21"/>
          <w:szCs w:val="21"/>
        </w:rPr>
        <w:t>if</w:t>
      </w:r>
      <w:proofErr w:type="gramEnd"/>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 xml:space="preserve"> % </w:t>
      </w:r>
      <w:r w:rsidRPr="000A4C65">
        <w:rPr>
          <w:rFonts w:ascii="Consolas" w:eastAsia="Times New Roman" w:hAnsi="Consolas" w:cs="Times New Roman"/>
          <w:color w:val="098658"/>
          <w:sz w:val="21"/>
          <w:szCs w:val="21"/>
        </w:rPr>
        <w:t>2</w:t>
      </w:r>
      <w:r w:rsidRPr="000A4C65">
        <w:rPr>
          <w:rFonts w:ascii="Consolas" w:eastAsia="Times New Roman" w:hAnsi="Consolas" w:cs="Times New Roman"/>
          <w:color w:val="000000"/>
          <w:sz w:val="21"/>
          <w:szCs w:val="21"/>
        </w:rPr>
        <w:t xml:space="preserve"> == </w:t>
      </w:r>
      <w:r w:rsidRPr="000A4C65">
        <w:rPr>
          <w:rFonts w:ascii="Consolas" w:eastAsia="Times New Roman" w:hAnsi="Consolas" w:cs="Times New Roman"/>
          <w:color w:val="098658"/>
          <w:sz w:val="21"/>
          <w:szCs w:val="21"/>
        </w:rPr>
        <w:t>0</w:t>
      </w:r>
      <w:r w:rsidRPr="000A4C65">
        <w:rPr>
          <w:rFonts w:ascii="Consolas" w:eastAsia="Times New Roman" w:hAnsi="Consolas" w:cs="Times New Roman"/>
          <w:color w:val="000000"/>
          <w:sz w:val="21"/>
          <w:szCs w:val="21"/>
        </w:rPr>
        <w:t xml:space="preserve">) </w:t>
      </w:r>
      <w:r w:rsidRPr="000A4C65">
        <w:rPr>
          <w:rFonts w:ascii="Consolas" w:eastAsia="Times New Roman" w:hAnsi="Consolas" w:cs="Times New Roman"/>
          <w:color w:val="AF00DB"/>
          <w:sz w:val="21"/>
          <w:szCs w:val="21"/>
        </w:rPr>
        <w:t>continue</w:t>
      </w:r>
      <w:r w:rsidRPr="000A4C65">
        <w:rPr>
          <w:rFonts w:ascii="Consolas" w:eastAsia="Times New Roman" w:hAnsi="Consolas" w:cs="Times New Roman"/>
          <w:color w:val="000000"/>
          <w:sz w:val="21"/>
          <w:szCs w:val="21"/>
        </w:rPr>
        <w:t>;</w:t>
      </w:r>
      <w:r w:rsidR="009B40B5">
        <w:rPr>
          <w:rFonts w:ascii="Consolas" w:eastAsia="Times New Roman" w:hAnsi="Consolas" w:cs="Times New Roman"/>
          <w:color w:val="000000"/>
          <w:sz w:val="21"/>
          <w:szCs w:val="21"/>
        </w:rPr>
        <w:t xml:space="preserve"> </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xml:space="preserve">          </w:t>
      </w:r>
      <w:proofErr w:type="spellStart"/>
      <w:proofErr w:type="gramStart"/>
      <w:r w:rsidRPr="000A4C65">
        <w:rPr>
          <w:rFonts w:ascii="Consolas" w:eastAsia="Times New Roman" w:hAnsi="Consolas" w:cs="Times New Roman"/>
          <w:color w:val="267F99"/>
          <w:sz w:val="21"/>
          <w:szCs w:val="21"/>
        </w:rPr>
        <w:t>System</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0070C1"/>
          <w:sz w:val="21"/>
          <w:szCs w:val="21"/>
        </w:rPr>
        <w:t>out</w:t>
      </w:r>
      <w:r w:rsidRPr="000A4C65">
        <w:rPr>
          <w:rFonts w:ascii="Consolas" w:eastAsia="Times New Roman" w:hAnsi="Consolas" w:cs="Times New Roman"/>
          <w:color w:val="000000"/>
          <w:sz w:val="21"/>
          <w:szCs w:val="21"/>
        </w:rPr>
        <w:t>.</w:t>
      </w:r>
      <w:r w:rsidRPr="000A4C65">
        <w:rPr>
          <w:rFonts w:ascii="Consolas" w:eastAsia="Times New Roman" w:hAnsi="Consolas" w:cs="Times New Roman"/>
          <w:color w:val="795E26"/>
          <w:sz w:val="21"/>
          <w:szCs w:val="21"/>
        </w:rPr>
        <w:t>println</w:t>
      </w:r>
      <w:proofErr w:type="spellEnd"/>
      <w:r w:rsidRPr="000A4C65">
        <w:rPr>
          <w:rFonts w:ascii="Consolas" w:eastAsia="Times New Roman" w:hAnsi="Consolas" w:cs="Times New Roman"/>
          <w:color w:val="000000"/>
          <w:sz w:val="21"/>
          <w:szCs w:val="21"/>
        </w:rPr>
        <w:t>(</w:t>
      </w:r>
      <w:proofErr w:type="gramEnd"/>
      <w:r w:rsidRPr="000A4C65">
        <w:rPr>
          <w:rFonts w:ascii="Consolas" w:eastAsia="Times New Roman" w:hAnsi="Consolas" w:cs="Times New Roman"/>
          <w:color w:val="001080"/>
          <w:sz w:val="21"/>
          <w:szCs w:val="21"/>
        </w:rPr>
        <w:t>number</w:t>
      </w:r>
      <w:r w:rsidRPr="000A4C65">
        <w:rPr>
          <w:rFonts w:ascii="Consolas" w:eastAsia="Times New Roman" w:hAnsi="Consolas" w:cs="Times New Roman"/>
          <w:color w:val="000000"/>
          <w:sz w:val="21"/>
          <w:szCs w:val="21"/>
        </w:rPr>
        <w:t>);</w:t>
      </w:r>
    </w:p>
    <w:p w:rsidR="000A4C65" w:rsidRPr="000A4C65" w:rsidRDefault="000A4C65" w:rsidP="000A4C65">
      <w:pPr>
        <w:shd w:val="clear" w:color="auto" w:fill="FFFFFF"/>
        <w:spacing w:after="0" w:line="285" w:lineRule="atLeast"/>
        <w:rPr>
          <w:rFonts w:ascii="Consolas" w:eastAsia="Times New Roman" w:hAnsi="Consolas" w:cs="Times New Roman"/>
          <w:color w:val="000000"/>
          <w:sz w:val="21"/>
          <w:szCs w:val="21"/>
        </w:rPr>
      </w:pPr>
      <w:r w:rsidRPr="000A4C65">
        <w:rPr>
          <w:rFonts w:ascii="Consolas" w:eastAsia="Times New Roman" w:hAnsi="Consolas" w:cs="Times New Roman"/>
          <w:color w:val="000000"/>
          <w:sz w:val="21"/>
          <w:szCs w:val="21"/>
        </w:rPr>
        <w:t>      }</w:t>
      </w:r>
    </w:p>
    <w:p w:rsidR="000A4C65" w:rsidRDefault="000A4C65" w:rsidP="00114719">
      <w:r>
        <w:t>Output:</w:t>
      </w:r>
    </w:p>
    <w:p w:rsidR="000A4C65" w:rsidRDefault="000A4C65" w:rsidP="000A4C65">
      <w:r>
        <w:t xml:space="preserve">The odd numbers </w:t>
      </w:r>
      <w:proofErr w:type="gramStart"/>
      <w:r>
        <w:t>between 1 to 10</w:t>
      </w:r>
      <w:proofErr w:type="gramEnd"/>
      <w:r>
        <w:t xml:space="preserve"> are: </w:t>
      </w:r>
    </w:p>
    <w:p w:rsidR="000A4C65" w:rsidRDefault="000A4C65" w:rsidP="000A4C65">
      <w:r>
        <w:t>1</w:t>
      </w:r>
    </w:p>
    <w:p w:rsidR="000A4C65" w:rsidRDefault="000A4C65" w:rsidP="000A4C65">
      <w:r>
        <w:t>3</w:t>
      </w:r>
    </w:p>
    <w:p w:rsidR="000A4C65" w:rsidRDefault="000A4C65" w:rsidP="000A4C65">
      <w:r>
        <w:t>5</w:t>
      </w:r>
    </w:p>
    <w:p w:rsidR="000A4C65" w:rsidRDefault="000A4C65" w:rsidP="000A4C65">
      <w:r>
        <w:t>7</w:t>
      </w:r>
    </w:p>
    <w:p w:rsidR="000A4C65" w:rsidRDefault="000A4C65" w:rsidP="000A4C65">
      <w:r>
        <w:t>9</w:t>
      </w:r>
    </w:p>
    <w:p w:rsidR="004C5E51" w:rsidRDefault="004C5E51" w:rsidP="004C5E51">
      <w:pPr>
        <w:rPr>
          <w:b/>
          <w:u w:val="single"/>
        </w:rPr>
      </w:pPr>
      <w:r w:rsidRPr="004C5E51">
        <w:rPr>
          <w:b/>
          <w:u w:val="single"/>
        </w:rPr>
        <w:t>Return Statement</w:t>
      </w:r>
    </w:p>
    <w:p w:rsidR="004C5E51" w:rsidRDefault="004C5E51" w:rsidP="004C5E51">
      <w:r w:rsidRPr="004C5E51">
        <w:t>The </w:t>
      </w:r>
      <w:r w:rsidRPr="004C5E51">
        <w:rPr>
          <w:b/>
        </w:rPr>
        <w:t>return</w:t>
      </w:r>
      <w:r w:rsidRPr="004C5E51">
        <w:t xml:space="preserve"> statements are used when we need to </w:t>
      </w:r>
      <w:r w:rsidRPr="00013DDD">
        <w:rPr>
          <w:b/>
        </w:rPr>
        <w:t>return from a method explicitly</w:t>
      </w:r>
      <w:r w:rsidRPr="004C5E51">
        <w:t xml:space="preserve">. The return statement transfers the control back to the caller method of the current method. In the case of the main method, the execution is completed and the program is terminated. Return statements are often used for </w:t>
      </w:r>
      <w:r w:rsidRPr="00435CDE">
        <w:rPr>
          <w:b/>
        </w:rPr>
        <w:t>conditional termination of a method</w:t>
      </w:r>
      <w:r w:rsidRPr="004C5E51">
        <w:t xml:space="preserve"> or to return something from the method to the caller method.</w:t>
      </w:r>
    </w:p>
    <w:p w:rsidR="00773D6B" w:rsidRDefault="00773D6B" w:rsidP="004C5E51">
      <w:r>
        <w:t>Syntax:</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00B96071">
        <w:rPr>
          <w:rFonts w:ascii="Consolas" w:eastAsia="Times New Roman" w:hAnsi="Consolas" w:cs="Times New Roman"/>
          <w:color w:val="267F99"/>
          <w:sz w:val="21"/>
          <w:szCs w:val="21"/>
        </w:rPr>
        <w:t>String</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795E26"/>
          <w:sz w:val="21"/>
          <w:szCs w:val="21"/>
        </w:rPr>
        <w:t>method</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8000"/>
          <w:sz w:val="21"/>
          <w:szCs w:val="21"/>
        </w:rPr>
        <w:t>// body of the method</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return</w:t>
      </w:r>
      <w:proofErr w:type="gramEnd"/>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9B40B5" w:rsidRDefault="009B40B5" w:rsidP="004C5E51">
      <w:pPr>
        <w:rPr>
          <w:ins w:id="0" w:author="SUNIL" w:date="2024-02-13T07:11:00Z"/>
        </w:rPr>
      </w:pPr>
    </w:p>
    <w:p w:rsidR="009B40B5" w:rsidRDefault="009B40B5" w:rsidP="004C5E51">
      <w:pPr>
        <w:rPr>
          <w:ins w:id="1" w:author="SUNIL" w:date="2024-02-13T07:11:00Z"/>
        </w:rPr>
      </w:pPr>
    </w:p>
    <w:p w:rsidR="009B40B5" w:rsidRDefault="009B40B5" w:rsidP="004C5E51">
      <w:pPr>
        <w:rPr>
          <w:ins w:id="2" w:author="SUNIL" w:date="2024-02-13T07:11:00Z"/>
        </w:rPr>
      </w:pPr>
    </w:p>
    <w:p w:rsidR="009B40B5" w:rsidRDefault="009B40B5" w:rsidP="004C5E51">
      <w:pPr>
        <w:rPr>
          <w:ins w:id="3" w:author="SUNIL" w:date="2024-02-13T07:11:00Z"/>
        </w:rPr>
      </w:pPr>
    </w:p>
    <w:p w:rsidR="009B40B5" w:rsidRDefault="009B40B5" w:rsidP="004C5E51">
      <w:pPr>
        <w:rPr>
          <w:ins w:id="4" w:author="SUNIL" w:date="2024-02-13T07:11:00Z"/>
        </w:rPr>
      </w:pPr>
    </w:p>
    <w:p w:rsidR="00773D6B" w:rsidRDefault="00773D6B" w:rsidP="004C5E51">
      <w:r>
        <w:lastRenderedPageBreak/>
        <w:t>Example:</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proofErr w:type="gramStart"/>
      <w:r w:rsidRPr="00773D6B">
        <w:rPr>
          <w:rFonts w:ascii="Consolas" w:eastAsia="Times New Roman" w:hAnsi="Consolas" w:cs="Times New Roman"/>
          <w:color w:val="0000FF"/>
          <w:sz w:val="21"/>
          <w:szCs w:val="21"/>
        </w:rPr>
        <w:t>public</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class</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App</w:t>
      </w:r>
      <w:r w:rsidRPr="00773D6B">
        <w:rPr>
          <w:rFonts w:ascii="Consolas" w:eastAsia="Times New Roman" w:hAnsi="Consolas" w:cs="Times New Roman"/>
          <w:color w:val="000000"/>
          <w:sz w:val="21"/>
          <w:szCs w:val="21"/>
        </w:rPr>
        <w:t xml:space="preserve">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0000FF"/>
          <w:sz w:val="21"/>
          <w:szCs w:val="21"/>
        </w:rPr>
        <w:t>public</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static</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void</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795E26"/>
          <w:sz w:val="21"/>
          <w:szCs w:val="21"/>
        </w:rPr>
        <w:t>main</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267F99"/>
          <w:sz w:val="21"/>
          <w:szCs w:val="21"/>
        </w:rPr>
        <w:t>String</w:t>
      </w:r>
      <w:r w:rsidRPr="00773D6B">
        <w:rPr>
          <w:rFonts w:ascii="Consolas" w:eastAsia="Times New Roman" w:hAnsi="Consolas" w:cs="Times New Roman"/>
          <w:color w:val="000000"/>
          <w:sz w:val="21"/>
          <w:szCs w:val="21"/>
        </w:rPr>
        <w:t xml:space="preserve">[] </w:t>
      </w:r>
      <w:proofErr w:type="spellStart"/>
      <w:r w:rsidRPr="00773D6B">
        <w:rPr>
          <w:rFonts w:ascii="Consolas" w:eastAsia="Times New Roman" w:hAnsi="Consolas" w:cs="Times New Roman"/>
          <w:color w:val="001080"/>
          <w:sz w:val="21"/>
          <w:szCs w:val="21"/>
        </w:rPr>
        <w:t>args</w:t>
      </w:r>
      <w:proofErr w:type="spell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throws</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Exception</w:t>
      </w:r>
      <w:r w:rsidRPr="00773D6B">
        <w:rPr>
          <w:rFonts w:ascii="Consolas" w:eastAsia="Times New Roman" w:hAnsi="Consolas" w:cs="Times New Roman"/>
          <w:color w:val="000000"/>
          <w:sz w:val="21"/>
          <w:szCs w:val="21"/>
        </w:rPr>
        <w:t xml:space="preserve">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spellStart"/>
      <w:proofErr w:type="gramStart"/>
      <w:r w:rsidRPr="00773D6B">
        <w:rPr>
          <w:rFonts w:ascii="Consolas" w:eastAsia="Times New Roman" w:hAnsi="Consolas" w:cs="Times New Roman"/>
          <w:color w:val="267F99"/>
          <w:sz w:val="21"/>
          <w:szCs w:val="21"/>
        </w:rPr>
        <w:t>System</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070C1"/>
          <w:sz w:val="21"/>
          <w:szCs w:val="21"/>
        </w:rPr>
        <w:t>out</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795E26"/>
          <w:sz w:val="21"/>
          <w:szCs w:val="21"/>
        </w:rPr>
        <w:t>println</w:t>
      </w:r>
      <w:proofErr w:type="spellEnd"/>
      <w:r w:rsidRPr="00773D6B">
        <w:rPr>
          <w:rFonts w:ascii="Consolas" w:eastAsia="Times New Roman" w:hAnsi="Consolas" w:cs="Times New Roman"/>
          <w:color w:val="000000"/>
          <w:sz w:val="21"/>
          <w:szCs w:val="21"/>
        </w:rPr>
        <w:t>(</w:t>
      </w:r>
      <w:proofErr w:type="gramEnd"/>
      <w:r w:rsidRPr="00773D6B">
        <w:rPr>
          <w:rFonts w:ascii="Consolas" w:eastAsia="Times New Roman" w:hAnsi="Consolas" w:cs="Times New Roman"/>
          <w:color w:val="795E26"/>
          <w:sz w:val="21"/>
          <w:szCs w:val="21"/>
        </w:rPr>
        <w:t>search</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98658"/>
          <w:sz w:val="21"/>
          <w:szCs w:val="21"/>
        </w:rPr>
        <w:t>3</w:t>
      </w:r>
      <w:r w:rsidRPr="00773D6B">
        <w:rPr>
          <w:rFonts w:ascii="Consolas" w:eastAsia="Times New Roman" w:hAnsi="Consolas" w:cs="Times New Roman"/>
          <w:color w:val="000000"/>
          <w:sz w:val="21"/>
          <w:szCs w:val="21"/>
        </w:rPr>
        <w:t>));</w:t>
      </w:r>
    </w:p>
    <w:p w:rsidR="00773D6B" w:rsidRPr="00773D6B" w:rsidDel="009B40B5" w:rsidRDefault="00773D6B" w:rsidP="00773D6B">
      <w:pPr>
        <w:shd w:val="clear" w:color="auto" w:fill="FFFFFF"/>
        <w:spacing w:after="0" w:line="285" w:lineRule="atLeast"/>
        <w:rPr>
          <w:del w:id="5" w:author="SUNIL" w:date="2024-02-13T07:15:00Z"/>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spellStart"/>
      <w:proofErr w:type="gramStart"/>
      <w:r w:rsidRPr="00773D6B">
        <w:rPr>
          <w:rFonts w:ascii="Consolas" w:eastAsia="Times New Roman" w:hAnsi="Consolas" w:cs="Times New Roman"/>
          <w:color w:val="267F99"/>
          <w:sz w:val="21"/>
          <w:szCs w:val="21"/>
        </w:rPr>
        <w:t>System</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070C1"/>
          <w:sz w:val="21"/>
          <w:szCs w:val="21"/>
        </w:rPr>
        <w:t>out</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795E26"/>
          <w:sz w:val="21"/>
          <w:szCs w:val="21"/>
        </w:rPr>
        <w:t>println</w:t>
      </w:r>
      <w:proofErr w:type="spellEnd"/>
      <w:r w:rsidRPr="00773D6B">
        <w:rPr>
          <w:rFonts w:ascii="Consolas" w:eastAsia="Times New Roman" w:hAnsi="Consolas" w:cs="Times New Roman"/>
          <w:color w:val="000000"/>
          <w:sz w:val="21"/>
          <w:szCs w:val="21"/>
        </w:rPr>
        <w:t>(</w:t>
      </w:r>
      <w:proofErr w:type="gramEnd"/>
      <w:r w:rsidRPr="00773D6B">
        <w:rPr>
          <w:rFonts w:ascii="Consolas" w:eastAsia="Times New Roman" w:hAnsi="Consolas" w:cs="Times New Roman"/>
          <w:color w:val="795E26"/>
          <w:sz w:val="21"/>
          <w:szCs w:val="21"/>
        </w:rPr>
        <w:t>search</w:t>
      </w:r>
      <w:r w:rsidRPr="00773D6B">
        <w:rPr>
          <w:rFonts w:ascii="Consolas" w:eastAsia="Times New Roman" w:hAnsi="Consolas" w:cs="Times New Roman"/>
          <w:color w:val="000000"/>
          <w:sz w:val="21"/>
          <w:szCs w:val="21"/>
        </w:rPr>
        <w:t>(</w:t>
      </w:r>
      <w:r w:rsidRPr="00773D6B">
        <w:rPr>
          <w:rFonts w:ascii="Consolas" w:eastAsia="Times New Roman" w:hAnsi="Consolas" w:cs="Times New Roman"/>
          <w:color w:val="098658"/>
          <w:sz w:val="21"/>
          <w:szCs w:val="21"/>
        </w:rPr>
        <w:t>10</w:t>
      </w:r>
      <w:r w:rsidRPr="00773D6B">
        <w:rPr>
          <w:rFonts w:ascii="Consolas" w:eastAsia="Times New Roman" w:hAnsi="Consolas" w:cs="Times New Roman"/>
          <w:color w:val="000000"/>
          <w:sz w:val="21"/>
          <w:szCs w:val="21"/>
        </w:rPr>
        <w:t>));</w:t>
      </w:r>
    </w:p>
    <w:p w:rsidR="00773D6B" w:rsidRPr="00773D6B" w:rsidDel="009B40B5" w:rsidRDefault="00773D6B" w:rsidP="00773D6B">
      <w:pPr>
        <w:shd w:val="clear" w:color="auto" w:fill="FFFFFF"/>
        <w:spacing w:after="0" w:line="285" w:lineRule="atLeast"/>
        <w:rPr>
          <w:del w:id="6" w:author="SUNIL" w:date="2024-02-13T07:15:00Z"/>
          <w:rFonts w:ascii="Consolas" w:eastAsia="Times New Roman" w:hAnsi="Consolas" w:cs="Times New Roman"/>
          <w:color w:val="000000"/>
          <w:sz w:val="21"/>
          <w:szCs w:val="21"/>
        </w:rPr>
      </w:pPr>
      <w:del w:id="7" w:author="SUNIL" w:date="2024-02-13T07:15:00Z">
        <w:r w:rsidRPr="00773D6B" w:rsidDel="009B40B5">
          <w:rPr>
            <w:rFonts w:ascii="Consolas" w:eastAsia="Times New Roman" w:hAnsi="Consolas" w:cs="Times New Roman"/>
            <w:color w:val="000000"/>
            <w:sz w:val="21"/>
            <w:szCs w:val="21"/>
          </w:rPr>
          <w:delText> </w:delText>
        </w:r>
      </w:del>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del w:id="8" w:author="SUNIL" w:date="2024-02-13T07:15:00Z">
        <w:r w:rsidRPr="00773D6B" w:rsidDel="009B40B5">
          <w:rPr>
            <w:rFonts w:ascii="Consolas" w:eastAsia="Times New Roman" w:hAnsi="Consolas" w:cs="Times New Roman"/>
            <w:color w:val="000000"/>
            <w:sz w:val="21"/>
            <w:szCs w:val="21"/>
          </w:rPr>
          <w:delText xml:space="preserve">    </w:delText>
        </w:r>
      </w:del>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0000FF"/>
          <w:sz w:val="21"/>
          <w:szCs w:val="21"/>
        </w:rPr>
        <w:t>public</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00FF"/>
          <w:sz w:val="21"/>
          <w:szCs w:val="21"/>
        </w:rPr>
        <w:t>static</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267F99"/>
          <w:sz w:val="21"/>
          <w:szCs w:val="21"/>
        </w:rPr>
        <w:t>String</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795E26"/>
          <w:sz w:val="21"/>
          <w:szCs w:val="21"/>
        </w:rPr>
        <w:t>search</w:t>
      </w:r>
      <w:r w:rsidRPr="00773D6B">
        <w:rPr>
          <w:rFonts w:ascii="Consolas" w:eastAsia="Times New Roman" w:hAnsi="Consolas" w:cs="Times New Roman"/>
          <w:color w:val="000000"/>
          <w:sz w:val="21"/>
          <w:szCs w:val="21"/>
        </w:rPr>
        <w:t>(</w:t>
      </w:r>
      <w:proofErr w:type="spellStart"/>
      <w:r w:rsidRPr="00773D6B">
        <w:rPr>
          <w:rFonts w:ascii="Consolas" w:eastAsia="Times New Roman" w:hAnsi="Consolas" w:cs="Times New Roman"/>
          <w:color w:val="267F99"/>
          <w:sz w:val="21"/>
          <w:szCs w:val="21"/>
        </w:rPr>
        <w:t>int</w:t>
      </w:r>
      <w:proofErr w:type="spell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key</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spellStart"/>
      <w:proofErr w:type="gramStart"/>
      <w:r w:rsidRPr="00773D6B">
        <w:rPr>
          <w:rFonts w:ascii="Consolas" w:eastAsia="Times New Roman" w:hAnsi="Consolas" w:cs="Times New Roman"/>
          <w:color w:val="267F99"/>
          <w:sz w:val="21"/>
          <w:szCs w:val="21"/>
        </w:rPr>
        <w:t>int</w:t>
      </w:r>
      <w:proofErr w:type="spellEnd"/>
      <w:r w:rsidRPr="00773D6B">
        <w:rPr>
          <w:rFonts w:ascii="Consolas" w:eastAsia="Times New Roman" w:hAnsi="Consolas" w:cs="Times New Roman"/>
          <w:color w:val="000000"/>
          <w:sz w:val="21"/>
          <w:szCs w:val="21"/>
        </w:rPr>
        <w:t>[</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numbers</w:t>
      </w:r>
      <w:r w:rsidRPr="00773D6B">
        <w:rPr>
          <w:rFonts w:ascii="Consolas" w:eastAsia="Times New Roman" w:hAnsi="Consolas" w:cs="Times New Roman"/>
          <w:color w:val="000000"/>
          <w:sz w:val="21"/>
          <w:szCs w:val="21"/>
        </w:rPr>
        <w:t xml:space="preserve"> = { </w:t>
      </w:r>
      <w:r w:rsidRPr="00773D6B">
        <w:rPr>
          <w:rFonts w:ascii="Consolas" w:eastAsia="Times New Roman" w:hAnsi="Consolas" w:cs="Times New Roman"/>
          <w:color w:val="098658"/>
          <w:sz w:val="21"/>
          <w:szCs w:val="21"/>
        </w:rPr>
        <w:t>1</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2</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3</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4</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5</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6</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7</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8</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98658"/>
          <w:sz w:val="21"/>
          <w:szCs w:val="21"/>
        </w:rPr>
        <w:t>9</w:t>
      </w:r>
      <w:r w:rsidRPr="00773D6B">
        <w:rPr>
          <w:rFonts w:ascii="Consolas" w:eastAsia="Times New Roman" w:hAnsi="Consolas" w:cs="Times New Roman"/>
          <w:color w:val="000000"/>
          <w:sz w:val="21"/>
          <w:szCs w:val="21"/>
        </w:rPr>
        <w:t xml:space="preserve">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for</w:t>
      </w:r>
      <w:proofErr w:type="gramEnd"/>
      <w:r w:rsidRPr="00773D6B">
        <w:rPr>
          <w:rFonts w:ascii="Consolas" w:eastAsia="Times New Roman" w:hAnsi="Consolas" w:cs="Times New Roman"/>
          <w:color w:val="000000"/>
          <w:sz w:val="21"/>
          <w:szCs w:val="21"/>
        </w:rPr>
        <w:t xml:space="preserve"> (</w:t>
      </w:r>
      <w:proofErr w:type="spellStart"/>
      <w:r w:rsidRPr="00773D6B">
        <w:rPr>
          <w:rFonts w:ascii="Consolas" w:eastAsia="Times New Roman" w:hAnsi="Consolas" w:cs="Times New Roman"/>
          <w:color w:val="267F99"/>
          <w:sz w:val="21"/>
          <w:szCs w:val="21"/>
        </w:rPr>
        <w:t>int</w:t>
      </w:r>
      <w:proofErr w:type="spell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element</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AF00DB"/>
          <w:sz w:val="21"/>
          <w:szCs w:val="21"/>
        </w:rPr>
        <w:t>:</w:t>
      </w: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numbers</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if</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1080"/>
          <w:sz w:val="21"/>
          <w:szCs w:val="21"/>
        </w:rPr>
        <w:t>element</w:t>
      </w:r>
      <w:r w:rsidRPr="00773D6B">
        <w:rPr>
          <w:rFonts w:ascii="Consolas" w:eastAsia="Times New Roman" w:hAnsi="Consolas" w:cs="Times New Roman"/>
          <w:color w:val="000000"/>
          <w:sz w:val="21"/>
          <w:szCs w:val="21"/>
        </w:rPr>
        <w:t xml:space="preserve"> == </w:t>
      </w:r>
      <w:r w:rsidRPr="00773D6B">
        <w:rPr>
          <w:rFonts w:ascii="Consolas" w:eastAsia="Times New Roman" w:hAnsi="Consolas" w:cs="Times New Roman"/>
          <w:color w:val="001080"/>
          <w:sz w:val="21"/>
          <w:szCs w:val="21"/>
        </w:rPr>
        <w:t>key</w:t>
      </w: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return</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A31515"/>
          <w:sz w:val="21"/>
          <w:szCs w:val="21"/>
        </w:rPr>
        <w:t>"Success"</w:t>
      </w:r>
      <w:r w:rsidRPr="00773D6B">
        <w:rPr>
          <w:rFonts w:ascii="Consolas" w:eastAsia="Times New Roman" w:hAnsi="Consolas" w:cs="Times New Roman"/>
          <w:color w:val="000000"/>
          <w:sz w:val="21"/>
          <w:szCs w:val="21"/>
        </w:rPr>
        <w:t>;</w:t>
      </w:r>
      <w:bookmarkStart w:id="9" w:name="_GoBack"/>
      <w:bookmarkEnd w:id="9"/>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8000"/>
          <w:sz w:val="21"/>
          <w:szCs w:val="21"/>
        </w:rPr>
        <w:t xml:space="preserve">// </w:t>
      </w:r>
      <w:proofErr w:type="gramStart"/>
      <w:r w:rsidRPr="00773D6B">
        <w:rPr>
          <w:rFonts w:ascii="Consolas" w:eastAsia="Times New Roman" w:hAnsi="Consolas" w:cs="Times New Roman"/>
          <w:color w:val="008000"/>
          <w:sz w:val="21"/>
          <w:szCs w:val="21"/>
        </w:rPr>
        <w:t>Putting</w:t>
      </w:r>
      <w:proofErr w:type="gramEnd"/>
      <w:r w:rsidRPr="00773D6B">
        <w:rPr>
          <w:rFonts w:ascii="Consolas" w:eastAsia="Times New Roman" w:hAnsi="Consolas" w:cs="Times New Roman"/>
          <w:color w:val="008000"/>
          <w:sz w:val="21"/>
          <w:szCs w:val="21"/>
        </w:rPr>
        <w:t xml:space="preserve"> statements post this return statement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008000"/>
          <w:sz w:val="21"/>
          <w:szCs w:val="21"/>
        </w:rPr>
        <w:t>// Will throw compile-time error</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xml:space="preserve">      </w:t>
      </w:r>
      <w:proofErr w:type="gramStart"/>
      <w:r w:rsidRPr="00773D6B">
        <w:rPr>
          <w:rFonts w:ascii="Consolas" w:eastAsia="Times New Roman" w:hAnsi="Consolas" w:cs="Times New Roman"/>
          <w:color w:val="AF00DB"/>
          <w:sz w:val="21"/>
          <w:szCs w:val="21"/>
        </w:rPr>
        <w:t>return</w:t>
      </w:r>
      <w:proofErr w:type="gramEnd"/>
      <w:r w:rsidRPr="00773D6B">
        <w:rPr>
          <w:rFonts w:ascii="Consolas" w:eastAsia="Times New Roman" w:hAnsi="Consolas" w:cs="Times New Roman"/>
          <w:color w:val="000000"/>
          <w:sz w:val="21"/>
          <w:szCs w:val="21"/>
        </w:rPr>
        <w:t xml:space="preserve"> </w:t>
      </w:r>
      <w:r w:rsidRPr="00773D6B">
        <w:rPr>
          <w:rFonts w:ascii="Consolas" w:eastAsia="Times New Roman" w:hAnsi="Consolas" w:cs="Times New Roman"/>
          <w:color w:val="A31515"/>
          <w:sz w:val="21"/>
          <w:szCs w:val="21"/>
        </w:rPr>
        <w:t>"Failure"</w:t>
      </w:r>
      <w:r w:rsidRPr="00773D6B">
        <w:rPr>
          <w:rFonts w:ascii="Consolas" w:eastAsia="Times New Roman" w:hAnsi="Consolas" w:cs="Times New Roman"/>
          <w:color w:val="000000"/>
          <w:sz w:val="21"/>
          <w:szCs w:val="21"/>
        </w:rPr>
        <w:t>;</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    }</w:t>
      </w:r>
    </w:p>
    <w:p w:rsidR="00773D6B" w:rsidRPr="00773D6B" w:rsidRDefault="00773D6B" w:rsidP="00773D6B">
      <w:pPr>
        <w:shd w:val="clear" w:color="auto" w:fill="FFFFFF"/>
        <w:spacing w:after="0" w:line="285" w:lineRule="atLeast"/>
        <w:rPr>
          <w:rFonts w:ascii="Consolas" w:eastAsia="Times New Roman" w:hAnsi="Consolas" w:cs="Times New Roman"/>
          <w:color w:val="000000"/>
          <w:sz w:val="21"/>
          <w:szCs w:val="21"/>
        </w:rPr>
      </w:pPr>
      <w:r w:rsidRPr="00773D6B">
        <w:rPr>
          <w:rFonts w:ascii="Consolas" w:eastAsia="Times New Roman" w:hAnsi="Consolas" w:cs="Times New Roman"/>
          <w:color w:val="000000"/>
          <w:sz w:val="21"/>
          <w:szCs w:val="21"/>
        </w:rPr>
        <w:t>}</w:t>
      </w:r>
    </w:p>
    <w:p w:rsidR="00773D6B" w:rsidRDefault="00773D6B" w:rsidP="004C5E51"/>
    <w:p w:rsidR="00773D6B" w:rsidRDefault="00773D6B" w:rsidP="004C5E51">
      <w:r>
        <w:t>Output:</w:t>
      </w:r>
    </w:p>
    <w:p w:rsidR="00773D6B" w:rsidRDefault="00773D6B" w:rsidP="00773D6B">
      <w:r>
        <w:t>Success</w:t>
      </w:r>
    </w:p>
    <w:p w:rsidR="00773D6B" w:rsidRPr="004C5E51" w:rsidRDefault="00773D6B" w:rsidP="00773D6B">
      <w:r>
        <w:t>Failure</w:t>
      </w:r>
    </w:p>
    <w:p w:rsidR="004C5E51" w:rsidRDefault="004C5E51" w:rsidP="000A4C65"/>
    <w:p w:rsidR="00114719" w:rsidRPr="00114719" w:rsidRDefault="00114719" w:rsidP="00114719"/>
    <w:p w:rsidR="00114719" w:rsidRPr="00A672AE" w:rsidRDefault="00114719" w:rsidP="000A2E06"/>
    <w:p w:rsidR="00A672AE" w:rsidRPr="007C7CBF" w:rsidRDefault="00A672AE" w:rsidP="007C7CBF"/>
    <w:p w:rsidR="007C7CBF" w:rsidRPr="00A3376F" w:rsidRDefault="007C7CBF" w:rsidP="00A3376F"/>
    <w:p w:rsidR="00BC0658" w:rsidRPr="00CE37B9" w:rsidRDefault="00BC0658" w:rsidP="00CE37B9">
      <w:pPr>
        <w:rPr>
          <w:b/>
        </w:rPr>
      </w:pPr>
    </w:p>
    <w:p w:rsidR="00CE37B9" w:rsidRPr="000E28AF" w:rsidRDefault="00CE37B9" w:rsidP="007306FF"/>
    <w:p w:rsidR="007306FF" w:rsidRPr="00042346" w:rsidRDefault="007306FF" w:rsidP="00042346"/>
    <w:sectPr w:rsidR="007306FF" w:rsidRPr="0004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26F"/>
    <w:multiLevelType w:val="multilevel"/>
    <w:tmpl w:val="79CA9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DD6EFC"/>
    <w:multiLevelType w:val="multilevel"/>
    <w:tmpl w:val="16343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5A6"/>
    <w:multiLevelType w:val="hybridMultilevel"/>
    <w:tmpl w:val="36DE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97D69"/>
    <w:multiLevelType w:val="hybridMultilevel"/>
    <w:tmpl w:val="0C12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A7893"/>
    <w:multiLevelType w:val="multilevel"/>
    <w:tmpl w:val="F99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E13683"/>
    <w:multiLevelType w:val="multilevel"/>
    <w:tmpl w:val="11D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4E43A9"/>
    <w:multiLevelType w:val="multilevel"/>
    <w:tmpl w:val="CC0E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BB76CE"/>
    <w:multiLevelType w:val="multilevel"/>
    <w:tmpl w:val="1BFA8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06F14F4"/>
    <w:multiLevelType w:val="hybridMultilevel"/>
    <w:tmpl w:val="2042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0732A"/>
    <w:multiLevelType w:val="hybridMultilevel"/>
    <w:tmpl w:val="B94E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F25CBB"/>
    <w:multiLevelType w:val="multilevel"/>
    <w:tmpl w:val="604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95C5E"/>
    <w:multiLevelType w:val="multilevel"/>
    <w:tmpl w:val="766C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F5DB4"/>
    <w:multiLevelType w:val="multilevel"/>
    <w:tmpl w:val="2FFE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B78E6"/>
    <w:multiLevelType w:val="hybridMultilevel"/>
    <w:tmpl w:val="A14A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B5CF9"/>
    <w:multiLevelType w:val="multilevel"/>
    <w:tmpl w:val="304C3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6505D0A"/>
    <w:multiLevelType w:val="hybridMultilevel"/>
    <w:tmpl w:val="1E36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B6BB5"/>
    <w:multiLevelType w:val="hybridMultilevel"/>
    <w:tmpl w:val="7D58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C04B9"/>
    <w:multiLevelType w:val="multilevel"/>
    <w:tmpl w:val="B38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DF058E"/>
    <w:multiLevelType w:val="hybridMultilevel"/>
    <w:tmpl w:val="ABE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70097"/>
    <w:multiLevelType w:val="multilevel"/>
    <w:tmpl w:val="799E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5235C8"/>
    <w:multiLevelType w:val="hybridMultilevel"/>
    <w:tmpl w:val="0A7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D6690"/>
    <w:multiLevelType w:val="hybridMultilevel"/>
    <w:tmpl w:val="F084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428E5"/>
    <w:multiLevelType w:val="hybridMultilevel"/>
    <w:tmpl w:val="B1B6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37C12"/>
    <w:multiLevelType w:val="hybridMultilevel"/>
    <w:tmpl w:val="E0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A3806"/>
    <w:multiLevelType w:val="hybridMultilevel"/>
    <w:tmpl w:val="1C1C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90714"/>
    <w:multiLevelType w:val="hybridMultilevel"/>
    <w:tmpl w:val="5D62C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5"/>
  </w:num>
  <w:num w:numId="4">
    <w:abstractNumId w:val="22"/>
  </w:num>
  <w:num w:numId="5">
    <w:abstractNumId w:val="8"/>
  </w:num>
  <w:num w:numId="6">
    <w:abstractNumId w:val="4"/>
  </w:num>
  <w:num w:numId="7">
    <w:abstractNumId w:val="23"/>
  </w:num>
  <w:num w:numId="8">
    <w:abstractNumId w:val="0"/>
  </w:num>
  <w:num w:numId="9">
    <w:abstractNumId w:val="10"/>
  </w:num>
  <w:num w:numId="10">
    <w:abstractNumId w:val="1"/>
  </w:num>
  <w:num w:numId="11">
    <w:abstractNumId w:val="6"/>
  </w:num>
  <w:num w:numId="12">
    <w:abstractNumId w:val="18"/>
  </w:num>
  <w:num w:numId="13">
    <w:abstractNumId w:val="14"/>
  </w:num>
  <w:num w:numId="14">
    <w:abstractNumId w:val="15"/>
  </w:num>
  <w:num w:numId="15">
    <w:abstractNumId w:val="19"/>
  </w:num>
  <w:num w:numId="16">
    <w:abstractNumId w:val="16"/>
  </w:num>
  <w:num w:numId="17">
    <w:abstractNumId w:val="7"/>
  </w:num>
  <w:num w:numId="18">
    <w:abstractNumId w:val="3"/>
  </w:num>
  <w:num w:numId="19">
    <w:abstractNumId w:val="5"/>
  </w:num>
  <w:num w:numId="20">
    <w:abstractNumId w:val="20"/>
  </w:num>
  <w:num w:numId="21">
    <w:abstractNumId w:val="11"/>
  </w:num>
  <w:num w:numId="22">
    <w:abstractNumId w:val="24"/>
  </w:num>
  <w:num w:numId="23">
    <w:abstractNumId w:val="2"/>
  </w:num>
  <w:num w:numId="24">
    <w:abstractNumId w:val="21"/>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102"/>
    <w:rsid w:val="000075BE"/>
    <w:rsid w:val="00013DDD"/>
    <w:rsid w:val="00024F49"/>
    <w:rsid w:val="00030CE0"/>
    <w:rsid w:val="00042346"/>
    <w:rsid w:val="000464D3"/>
    <w:rsid w:val="0004686F"/>
    <w:rsid w:val="000566BC"/>
    <w:rsid w:val="000606CC"/>
    <w:rsid w:val="00064EB1"/>
    <w:rsid w:val="000848FD"/>
    <w:rsid w:val="000956FC"/>
    <w:rsid w:val="000A2E06"/>
    <w:rsid w:val="000A4C65"/>
    <w:rsid w:val="000C1FE0"/>
    <w:rsid w:val="000C485E"/>
    <w:rsid w:val="000E28AF"/>
    <w:rsid w:val="00114719"/>
    <w:rsid w:val="00173E39"/>
    <w:rsid w:val="00224DC0"/>
    <w:rsid w:val="00245692"/>
    <w:rsid w:val="002458E2"/>
    <w:rsid w:val="00247AB5"/>
    <w:rsid w:val="00264FFA"/>
    <w:rsid w:val="00266652"/>
    <w:rsid w:val="00282EC4"/>
    <w:rsid w:val="0028586B"/>
    <w:rsid w:val="002B11A9"/>
    <w:rsid w:val="002B1C89"/>
    <w:rsid w:val="002C4C54"/>
    <w:rsid w:val="002C73B7"/>
    <w:rsid w:val="002E1D21"/>
    <w:rsid w:val="002E39D0"/>
    <w:rsid w:val="002E6BBE"/>
    <w:rsid w:val="00302343"/>
    <w:rsid w:val="00313199"/>
    <w:rsid w:val="00317F34"/>
    <w:rsid w:val="0032274A"/>
    <w:rsid w:val="003235BA"/>
    <w:rsid w:val="00342830"/>
    <w:rsid w:val="003610C1"/>
    <w:rsid w:val="00361C32"/>
    <w:rsid w:val="003643EC"/>
    <w:rsid w:val="003671BE"/>
    <w:rsid w:val="003729D2"/>
    <w:rsid w:val="003876D7"/>
    <w:rsid w:val="003B1DF4"/>
    <w:rsid w:val="003C14A1"/>
    <w:rsid w:val="003C6A07"/>
    <w:rsid w:val="003C71D2"/>
    <w:rsid w:val="00435643"/>
    <w:rsid w:val="00435CDE"/>
    <w:rsid w:val="00453625"/>
    <w:rsid w:val="0045448A"/>
    <w:rsid w:val="0045451C"/>
    <w:rsid w:val="00455E33"/>
    <w:rsid w:val="00464346"/>
    <w:rsid w:val="00470F8B"/>
    <w:rsid w:val="004839F5"/>
    <w:rsid w:val="004C5E51"/>
    <w:rsid w:val="004C7A77"/>
    <w:rsid w:val="004E1102"/>
    <w:rsid w:val="004F217B"/>
    <w:rsid w:val="0056092B"/>
    <w:rsid w:val="00566504"/>
    <w:rsid w:val="005769E2"/>
    <w:rsid w:val="00581D19"/>
    <w:rsid w:val="00600FF0"/>
    <w:rsid w:val="00603BBC"/>
    <w:rsid w:val="0061146E"/>
    <w:rsid w:val="00613ABA"/>
    <w:rsid w:val="0061791C"/>
    <w:rsid w:val="0064679C"/>
    <w:rsid w:val="00646FB7"/>
    <w:rsid w:val="00663F94"/>
    <w:rsid w:val="006716CF"/>
    <w:rsid w:val="00690D83"/>
    <w:rsid w:val="006A4209"/>
    <w:rsid w:val="006B7ECB"/>
    <w:rsid w:val="006D4431"/>
    <w:rsid w:val="006D6D4D"/>
    <w:rsid w:val="0070004A"/>
    <w:rsid w:val="007101CD"/>
    <w:rsid w:val="007306FF"/>
    <w:rsid w:val="007308EF"/>
    <w:rsid w:val="00743B05"/>
    <w:rsid w:val="00745251"/>
    <w:rsid w:val="00746ADD"/>
    <w:rsid w:val="00773D6B"/>
    <w:rsid w:val="007A30A5"/>
    <w:rsid w:val="007A7959"/>
    <w:rsid w:val="007B6474"/>
    <w:rsid w:val="007B76B7"/>
    <w:rsid w:val="007C7CBF"/>
    <w:rsid w:val="007E5FEE"/>
    <w:rsid w:val="00823637"/>
    <w:rsid w:val="008409C5"/>
    <w:rsid w:val="00860C29"/>
    <w:rsid w:val="00865F63"/>
    <w:rsid w:val="0087520D"/>
    <w:rsid w:val="0089290A"/>
    <w:rsid w:val="008974D7"/>
    <w:rsid w:val="008A0661"/>
    <w:rsid w:val="008C1065"/>
    <w:rsid w:val="008C3D42"/>
    <w:rsid w:val="008E7D63"/>
    <w:rsid w:val="008F0296"/>
    <w:rsid w:val="008F29C1"/>
    <w:rsid w:val="00901AC6"/>
    <w:rsid w:val="00905232"/>
    <w:rsid w:val="009474FC"/>
    <w:rsid w:val="00956EF7"/>
    <w:rsid w:val="00973AC8"/>
    <w:rsid w:val="009852AF"/>
    <w:rsid w:val="00994C11"/>
    <w:rsid w:val="009B40B5"/>
    <w:rsid w:val="009B6637"/>
    <w:rsid w:val="009F330A"/>
    <w:rsid w:val="009F386B"/>
    <w:rsid w:val="009F5A0B"/>
    <w:rsid w:val="00A14158"/>
    <w:rsid w:val="00A24066"/>
    <w:rsid w:val="00A30C69"/>
    <w:rsid w:val="00A3376F"/>
    <w:rsid w:val="00A57E35"/>
    <w:rsid w:val="00A672AE"/>
    <w:rsid w:val="00AB2E0F"/>
    <w:rsid w:val="00AB602F"/>
    <w:rsid w:val="00AC3178"/>
    <w:rsid w:val="00AF0C9E"/>
    <w:rsid w:val="00AF62C3"/>
    <w:rsid w:val="00AF6D94"/>
    <w:rsid w:val="00B05D82"/>
    <w:rsid w:val="00B10215"/>
    <w:rsid w:val="00B27FAF"/>
    <w:rsid w:val="00B658CB"/>
    <w:rsid w:val="00B87C9F"/>
    <w:rsid w:val="00B96071"/>
    <w:rsid w:val="00BA5D7D"/>
    <w:rsid w:val="00BB59BF"/>
    <w:rsid w:val="00BC0658"/>
    <w:rsid w:val="00BE2421"/>
    <w:rsid w:val="00BF10E0"/>
    <w:rsid w:val="00C12224"/>
    <w:rsid w:val="00C15175"/>
    <w:rsid w:val="00C2129A"/>
    <w:rsid w:val="00C30005"/>
    <w:rsid w:val="00C361F9"/>
    <w:rsid w:val="00C66124"/>
    <w:rsid w:val="00C9400D"/>
    <w:rsid w:val="00CB1456"/>
    <w:rsid w:val="00CE052F"/>
    <w:rsid w:val="00CE26ED"/>
    <w:rsid w:val="00CE37B9"/>
    <w:rsid w:val="00CE3D3B"/>
    <w:rsid w:val="00D062EA"/>
    <w:rsid w:val="00D15256"/>
    <w:rsid w:val="00D41FDB"/>
    <w:rsid w:val="00D509EA"/>
    <w:rsid w:val="00D65E8C"/>
    <w:rsid w:val="00D87590"/>
    <w:rsid w:val="00D917E5"/>
    <w:rsid w:val="00DA6BB7"/>
    <w:rsid w:val="00DD12A5"/>
    <w:rsid w:val="00DD174B"/>
    <w:rsid w:val="00DD36D9"/>
    <w:rsid w:val="00DD7615"/>
    <w:rsid w:val="00E1535F"/>
    <w:rsid w:val="00E1682E"/>
    <w:rsid w:val="00E23F97"/>
    <w:rsid w:val="00E310CD"/>
    <w:rsid w:val="00E36897"/>
    <w:rsid w:val="00E4262B"/>
    <w:rsid w:val="00E568EF"/>
    <w:rsid w:val="00E719AA"/>
    <w:rsid w:val="00E86EBE"/>
    <w:rsid w:val="00E8759D"/>
    <w:rsid w:val="00E9415B"/>
    <w:rsid w:val="00EB7C75"/>
    <w:rsid w:val="00ED307D"/>
    <w:rsid w:val="00ED420B"/>
    <w:rsid w:val="00EE1757"/>
    <w:rsid w:val="00F366D1"/>
    <w:rsid w:val="00F53F1B"/>
    <w:rsid w:val="00F81FF5"/>
    <w:rsid w:val="00FA3DB9"/>
    <w:rsid w:val="00FB5A71"/>
    <w:rsid w:val="00FD7314"/>
    <w:rsid w:val="00FF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4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5BA"/>
    <w:pPr>
      <w:ind w:left="720"/>
      <w:contextualSpacing/>
    </w:pPr>
  </w:style>
  <w:style w:type="paragraph" w:styleId="BalloonText">
    <w:name w:val="Balloon Text"/>
    <w:basedOn w:val="Normal"/>
    <w:link w:val="BalloonTextChar"/>
    <w:uiPriority w:val="99"/>
    <w:semiHidden/>
    <w:unhideWhenUsed/>
    <w:rsid w:val="0032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BA"/>
    <w:rPr>
      <w:rFonts w:ascii="Tahoma" w:hAnsi="Tahoma" w:cs="Tahoma"/>
      <w:sz w:val="16"/>
      <w:szCs w:val="16"/>
    </w:rPr>
  </w:style>
  <w:style w:type="table" w:styleId="TableGrid">
    <w:name w:val="Table Grid"/>
    <w:basedOn w:val="TableNormal"/>
    <w:uiPriority w:val="59"/>
    <w:rsid w:val="00710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68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686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4686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468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468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4686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ljs-keyword">
    <w:name w:val="hljs-keyword"/>
    <w:basedOn w:val="DefaultParagraphFont"/>
    <w:rsid w:val="00455E33"/>
  </w:style>
  <w:style w:type="character" w:styleId="Strong">
    <w:name w:val="Strong"/>
    <w:basedOn w:val="DefaultParagraphFont"/>
    <w:uiPriority w:val="22"/>
    <w:qFormat/>
    <w:rsid w:val="007306FF"/>
    <w:rPr>
      <w:b/>
      <w:bCs/>
    </w:rPr>
  </w:style>
  <w:style w:type="character" w:styleId="HTMLCode">
    <w:name w:val="HTML Code"/>
    <w:basedOn w:val="DefaultParagraphFont"/>
    <w:uiPriority w:val="99"/>
    <w:semiHidden/>
    <w:unhideWhenUsed/>
    <w:rsid w:val="004643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37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2343"/>
    <w:rPr>
      <w:color w:val="0000FF"/>
      <w:u w:val="single"/>
    </w:rPr>
  </w:style>
  <w:style w:type="character" w:customStyle="1" w:styleId="token">
    <w:name w:val="token"/>
    <w:basedOn w:val="DefaultParagraphFont"/>
    <w:rsid w:val="002E39D0"/>
  </w:style>
  <w:style w:type="character" w:customStyle="1" w:styleId="Heading3Char">
    <w:name w:val="Heading 3 Char"/>
    <w:basedOn w:val="DefaultParagraphFont"/>
    <w:link w:val="Heading3"/>
    <w:uiPriority w:val="9"/>
    <w:semiHidden/>
    <w:rsid w:val="00064E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2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49"/>
    <w:rPr>
      <w:rFonts w:ascii="Courier New" w:eastAsia="Times New Roman" w:hAnsi="Courier New" w:cs="Courier New"/>
      <w:sz w:val="20"/>
      <w:szCs w:val="20"/>
    </w:rPr>
  </w:style>
  <w:style w:type="character" w:customStyle="1" w:styleId="highlight--red">
    <w:name w:val="highlight--red"/>
    <w:basedOn w:val="DefaultParagraphFont"/>
    <w:rsid w:val="009F3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4E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5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5BA"/>
    <w:pPr>
      <w:ind w:left="720"/>
      <w:contextualSpacing/>
    </w:pPr>
  </w:style>
  <w:style w:type="paragraph" w:styleId="BalloonText">
    <w:name w:val="Balloon Text"/>
    <w:basedOn w:val="Normal"/>
    <w:link w:val="BalloonTextChar"/>
    <w:uiPriority w:val="99"/>
    <w:semiHidden/>
    <w:unhideWhenUsed/>
    <w:rsid w:val="0032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5BA"/>
    <w:rPr>
      <w:rFonts w:ascii="Tahoma" w:hAnsi="Tahoma" w:cs="Tahoma"/>
      <w:sz w:val="16"/>
      <w:szCs w:val="16"/>
    </w:rPr>
  </w:style>
  <w:style w:type="table" w:styleId="TableGrid">
    <w:name w:val="Table Grid"/>
    <w:basedOn w:val="TableNormal"/>
    <w:uiPriority w:val="59"/>
    <w:rsid w:val="00710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468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4686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4686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4686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04686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04686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ljs-keyword">
    <w:name w:val="hljs-keyword"/>
    <w:basedOn w:val="DefaultParagraphFont"/>
    <w:rsid w:val="00455E33"/>
  </w:style>
  <w:style w:type="character" w:styleId="Strong">
    <w:name w:val="Strong"/>
    <w:basedOn w:val="DefaultParagraphFont"/>
    <w:uiPriority w:val="22"/>
    <w:qFormat/>
    <w:rsid w:val="007306FF"/>
    <w:rPr>
      <w:b/>
      <w:bCs/>
    </w:rPr>
  </w:style>
  <w:style w:type="character" w:styleId="HTMLCode">
    <w:name w:val="HTML Code"/>
    <w:basedOn w:val="DefaultParagraphFont"/>
    <w:uiPriority w:val="99"/>
    <w:semiHidden/>
    <w:unhideWhenUsed/>
    <w:rsid w:val="0046434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E37B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2343"/>
    <w:rPr>
      <w:color w:val="0000FF"/>
      <w:u w:val="single"/>
    </w:rPr>
  </w:style>
  <w:style w:type="character" w:customStyle="1" w:styleId="token">
    <w:name w:val="token"/>
    <w:basedOn w:val="DefaultParagraphFont"/>
    <w:rsid w:val="002E39D0"/>
  </w:style>
  <w:style w:type="character" w:customStyle="1" w:styleId="Heading3Char">
    <w:name w:val="Heading 3 Char"/>
    <w:basedOn w:val="DefaultParagraphFont"/>
    <w:link w:val="Heading3"/>
    <w:uiPriority w:val="9"/>
    <w:semiHidden/>
    <w:rsid w:val="00064EB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2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F49"/>
    <w:rPr>
      <w:rFonts w:ascii="Courier New" w:eastAsia="Times New Roman" w:hAnsi="Courier New" w:cs="Courier New"/>
      <w:sz w:val="20"/>
      <w:szCs w:val="20"/>
    </w:rPr>
  </w:style>
  <w:style w:type="character" w:customStyle="1" w:styleId="highlight--red">
    <w:name w:val="highlight--red"/>
    <w:basedOn w:val="DefaultParagraphFont"/>
    <w:rsid w:val="009F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296">
      <w:bodyDiv w:val="1"/>
      <w:marLeft w:val="0"/>
      <w:marRight w:val="0"/>
      <w:marTop w:val="0"/>
      <w:marBottom w:val="0"/>
      <w:divBdr>
        <w:top w:val="none" w:sz="0" w:space="0" w:color="auto"/>
        <w:left w:val="none" w:sz="0" w:space="0" w:color="auto"/>
        <w:bottom w:val="none" w:sz="0" w:space="0" w:color="auto"/>
        <w:right w:val="none" w:sz="0" w:space="0" w:color="auto"/>
      </w:divBdr>
    </w:div>
    <w:div w:id="15885952">
      <w:bodyDiv w:val="1"/>
      <w:marLeft w:val="0"/>
      <w:marRight w:val="0"/>
      <w:marTop w:val="0"/>
      <w:marBottom w:val="0"/>
      <w:divBdr>
        <w:top w:val="none" w:sz="0" w:space="0" w:color="auto"/>
        <w:left w:val="none" w:sz="0" w:space="0" w:color="auto"/>
        <w:bottom w:val="none" w:sz="0" w:space="0" w:color="auto"/>
        <w:right w:val="none" w:sz="0" w:space="0" w:color="auto"/>
      </w:divBdr>
      <w:divsChild>
        <w:div w:id="1912351810">
          <w:marLeft w:val="0"/>
          <w:marRight w:val="0"/>
          <w:marTop w:val="0"/>
          <w:marBottom w:val="0"/>
          <w:divBdr>
            <w:top w:val="none" w:sz="0" w:space="0" w:color="auto"/>
            <w:left w:val="none" w:sz="0" w:space="0" w:color="auto"/>
            <w:bottom w:val="none" w:sz="0" w:space="0" w:color="auto"/>
            <w:right w:val="none" w:sz="0" w:space="0" w:color="auto"/>
          </w:divBdr>
          <w:divsChild>
            <w:div w:id="1363242716">
              <w:marLeft w:val="0"/>
              <w:marRight w:val="0"/>
              <w:marTop w:val="0"/>
              <w:marBottom w:val="0"/>
              <w:divBdr>
                <w:top w:val="none" w:sz="0" w:space="0" w:color="auto"/>
                <w:left w:val="none" w:sz="0" w:space="0" w:color="auto"/>
                <w:bottom w:val="none" w:sz="0" w:space="0" w:color="auto"/>
                <w:right w:val="none" w:sz="0" w:space="0" w:color="auto"/>
              </w:divBdr>
            </w:div>
            <w:div w:id="4476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4079">
      <w:bodyDiv w:val="1"/>
      <w:marLeft w:val="0"/>
      <w:marRight w:val="0"/>
      <w:marTop w:val="0"/>
      <w:marBottom w:val="0"/>
      <w:divBdr>
        <w:top w:val="none" w:sz="0" w:space="0" w:color="auto"/>
        <w:left w:val="none" w:sz="0" w:space="0" w:color="auto"/>
        <w:bottom w:val="none" w:sz="0" w:space="0" w:color="auto"/>
        <w:right w:val="none" w:sz="0" w:space="0" w:color="auto"/>
      </w:divBdr>
    </w:div>
    <w:div w:id="31350181">
      <w:bodyDiv w:val="1"/>
      <w:marLeft w:val="0"/>
      <w:marRight w:val="0"/>
      <w:marTop w:val="0"/>
      <w:marBottom w:val="0"/>
      <w:divBdr>
        <w:top w:val="none" w:sz="0" w:space="0" w:color="auto"/>
        <w:left w:val="none" w:sz="0" w:space="0" w:color="auto"/>
        <w:bottom w:val="none" w:sz="0" w:space="0" w:color="auto"/>
        <w:right w:val="none" w:sz="0" w:space="0" w:color="auto"/>
      </w:divBdr>
      <w:divsChild>
        <w:div w:id="341325511">
          <w:marLeft w:val="0"/>
          <w:marRight w:val="0"/>
          <w:marTop w:val="0"/>
          <w:marBottom w:val="0"/>
          <w:divBdr>
            <w:top w:val="none" w:sz="0" w:space="0" w:color="auto"/>
            <w:left w:val="none" w:sz="0" w:space="0" w:color="auto"/>
            <w:bottom w:val="none" w:sz="0" w:space="0" w:color="auto"/>
            <w:right w:val="none" w:sz="0" w:space="0" w:color="auto"/>
          </w:divBdr>
          <w:divsChild>
            <w:div w:id="4921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546">
      <w:bodyDiv w:val="1"/>
      <w:marLeft w:val="0"/>
      <w:marRight w:val="0"/>
      <w:marTop w:val="0"/>
      <w:marBottom w:val="0"/>
      <w:divBdr>
        <w:top w:val="none" w:sz="0" w:space="0" w:color="auto"/>
        <w:left w:val="none" w:sz="0" w:space="0" w:color="auto"/>
        <w:bottom w:val="none" w:sz="0" w:space="0" w:color="auto"/>
        <w:right w:val="none" w:sz="0" w:space="0" w:color="auto"/>
      </w:divBdr>
      <w:divsChild>
        <w:div w:id="1931111735">
          <w:marLeft w:val="0"/>
          <w:marRight w:val="0"/>
          <w:marTop w:val="0"/>
          <w:marBottom w:val="0"/>
          <w:divBdr>
            <w:top w:val="none" w:sz="0" w:space="0" w:color="auto"/>
            <w:left w:val="none" w:sz="0" w:space="0" w:color="auto"/>
            <w:bottom w:val="none" w:sz="0" w:space="0" w:color="auto"/>
            <w:right w:val="none" w:sz="0" w:space="0" w:color="auto"/>
          </w:divBdr>
          <w:divsChild>
            <w:div w:id="1360276087">
              <w:marLeft w:val="0"/>
              <w:marRight w:val="0"/>
              <w:marTop w:val="0"/>
              <w:marBottom w:val="0"/>
              <w:divBdr>
                <w:top w:val="none" w:sz="0" w:space="0" w:color="auto"/>
                <w:left w:val="none" w:sz="0" w:space="0" w:color="auto"/>
                <w:bottom w:val="none" w:sz="0" w:space="0" w:color="auto"/>
                <w:right w:val="none" w:sz="0" w:space="0" w:color="auto"/>
              </w:divBdr>
            </w:div>
            <w:div w:id="1006664690">
              <w:marLeft w:val="0"/>
              <w:marRight w:val="0"/>
              <w:marTop w:val="0"/>
              <w:marBottom w:val="0"/>
              <w:divBdr>
                <w:top w:val="none" w:sz="0" w:space="0" w:color="auto"/>
                <w:left w:val="none" w:sz="0" w:space="0" w:color="auto"/>
                <w:bottom w:val="none" w:sz="0" w:space="0" w:color="auto"/>
                <w:right w:val="none" w:sz="0" w:space="0" w:color="auto"/>
              </w:divBdr>
            </w:div>
            <w:div w:id="489374692">
              <w:marLeft w:val="0"/>
              <w:marRight w:val="0"/>
              <w:marTop w:val="0"/>
              <w:marBottom w:val="0"/>
              <w:divBdr>
                <w:top w:val="none" w:sz="0" w:space="0" w:color="auto"/>
                <w:left w:val="none" w:sz="0" w:space="0" w:color="auto"/>
                <w:bottom w:val="none" w:sz="0" w:space="0" w:color="auto"/>
                <w:right w:val="none" w:sz="0" w:space="0" w:color="auto"/>
              </w:divBdr>
            </w:div>
            <w:div w:id="297878272">
              <w:marLeft w:val="0"/>
              <w:marRight w:val="0"/>
              <w:marTop w:val="0"/>
              <w:marBottom w:val="0"/>
              <w:divBdr>
                <w:top w:val="none" w:sz="0" w:space="0" w:color="auto"/>
                <w:left w:val="none" w:sz="0" w:space="0" w:color="auto"/>
                <w:bottom w:val="none" w:sz="0" w:space="0" w:color="auto"/>
                <w:right w:val="none" w:sz="0" w:space="0" w:color="auto"/>
              </w:divBdr>
            </w:div>
            <w:div w:id="58792447">
              <w:marLeft w:val="0"/>
              <w:marRight w:val="0"/>
              <w:marTop w:val="0"/>
              <w:marBottom w:val="0"/>
              <w:divBdr>
                <w:top w:val="none" w:sz="0" w:space="0" w:color="auto"/>
                <w:left w:val="none" w:sz="0" w:space="0" w:color="auto"/>
                <w:bottom w:val="none" w:sz="0" w:space="0" w:color="auto"/>
                <w:right w:val="none" w:sz="0" w:space="0" w:color="auto"/>
              </w:divBdr>
            </w:div>
            <w:div w:id="1486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8047">
      <w:bodyDiv w:val="1"/>
      <w:marLeft w:val="0"/>
      <w:marRight w:val="0"/>
      <w:marTop w:val="0"/>
      <w:marBottom w:val="0"/>
      <w:divBdr>
        <w:top w:val="none" w:sz="0" w:space="0" w:color="auto"/>
        <w:left w:val="none" w:sz="0" w:space="0" w:color="auto"/>
        <w:bottom w:val="none" w:sz="0" w:space="0" w:color="auto"/>
        <w:right w:val="none" w:sz="0" w:space="0" w:color="auto"/>
      </w:divBdr>
    </w:div>
    <w:div w:id="148134778">
      <w:bodyDiv w:val="1"/>
      <w:marLeft w:val="0"/>
      <w:marRight w:val="0"/>
      <w:marTop w:val="0"/>
      <w:marBottom w:val="0"/>
      <w:divBdr>
        <w:top w:val="none" w:sz="0" w:space="0" w:color="auto"/>
        <w:left w:val="none" w:sz="0" w:space="0" w:color="auto"/>
        <w:bottom w:val="none" w:sz="0" w:space="0" w:color="auto"/>
        <w:right w:val="none" w:sz="0" w:space="0" w:color="auto"/>
      </w:divBdr>
      <w:divsChild>
        <w:div w:id="1888755818">
          <w:marLeft w:val="0"/>
          <w:marRight w:val="0"/>
          <w:marTop w:val="0"/>
          <w:marBottom w:val="0"/>
          <w:divBdr>
            <w:top w:val="none" w:sz="0" w:space="0" w:color="auto"/>
            <w:left w:val="none" w:sz="0" w:space="0" w:color="auto"/>
            <w:bottom w:val="none" w:sz="0" w:space="0" w:color="auto"/>
            <w:right w:val="none" w:sz="0" w:space="0" w:color="auto"/>
          </w:divBdr>
          <w:divsChild>
            <w:div w:id="1585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380">
      <w:bodyDiv w:val="1"/>
      <w:marLeft w:val="0"/>
      <w:marRight w:val="0"/>
      <w:marTop w:val="0"/>
      <w:marBottom w:val="0"/>
      <w:divBdr>
        <w:top w:val="none" w:sz="0" w:space="0" w:color="auto"/>
        <w:left w:val="none" w:sz="0" w:space="0" w:color="auto"/>
        <w:bottom w:val="none" w:sz="0" w:space="0" w:color="auto"/>
        <w:right w:val="none" w:sz="0" w:space="0" w:color="auto"/>
      </w:divBdr>
    </w:div>
    <w:div w:id="182982883">
      <w:bodyDiv w:val="1"/>
      <w:marLeft w:val="0"/>
      <w:marRight w:val="0"/>
      <w:marTop w:val="0"/>
      <w:marBottom w:val="0"/>
      <w:divBdr>
        <w:top w:val="none" w:sz="0" w:space="0" w:color="auto"/>
        <w:left w:val="none" w:sz="0" w:space="0" w:color="auto"/>
        <w:bottom w:val="none" w:sz="0" w:space="0" w:color="auto"/>
        <w:right w:val="none" w:sz="0" w:space="0" w:color="auto"/>
      </w:divBdr>
    </w:div>
    <w:div w:id="188569127">
      <w:bodyDiv w:val="1"/>
      <w:marLeft w:val="0"/>
      <w:marRight w:val="0"/>
      <w:marTop w:val="0"/>
      <w:marBottom w:val="0"/>
      <w:divBdr>
        <w:top w:val="none" w:sz="0" w:space="0" w:color="auto"/>
        <w:left w:val="none" w:sz="0" w:space="0" w:color="auto"/>
        <w:bottom w:val="none" w:sz="0" w:space="0" w:color="auto"/>
        <w:right w:val="none" w:sz="0" w:space="0" w:color="auto"/>
      </w:divBdr>
      <w:divsChild>
        <w:div w:id="2093351850">
          <w:marLeft w:val="0"/>
          <w:marRight w:val="0"/>
          <w:marTop w:val="0"/>
          <w:marBottom w:val="0"/>
          <w:divBdr>
            <w:top w:val="none" w:sz="0" w:space="0" w:color="auto"/>
            <w:left w:val="none" w:sz="0" w:space="0" w:color="auto"/>
            <w:bottom w:val="none" w:sz="0" w:space="0" w:color="auto"/>
            <w:right w:val="none" w:sz="0" w:space="0" w:color="auto"/>
          </w:divBdr>
          <w:divsChild>
            <w:div w:id="345400450">
              <w:marLeft w:val="0"/>
              <w:marRight w:val="0"/>
              <w:marTop w:val="0"/>
              <w:marBottom w:val="0"/>
              <w:divBdr>
                <w:top w:val="none" w:sz="0" w:space="0" w:color="auto"/>
                <w:left w:val="none" w:sz="0" w:space="0" w:color="auto"/>
                <w:bottom w:val="none" w:sz="0" w:space="0" w:color="auto"/>
                <w:right w:val="none" w:sz="0" w:space="0" w:color="auto"/>
              </w:divBdr>
            </w:div>
            <w:div w:id="99225667">
              <w:marLeft w:val="0"/>
              <w:marRight w:val="0"/>
              <w:marTop w:val="0"/>
              <w:marBottom w:val="0"/>
              <w:divBdr>
                <w:top w:val="none" w:sz="0" w:space="0" w:color="auto"/>
                <w:left w:val="none" w:sz="0" w:space="0" w:color="auto"/>
                <w:bottom w:val="none" w:sz="0" w:space="0" w:color="auto"/>
                <w:right w:val="none" w:sz="0" w:space="0" w:color="auto"/>
              </w:divBdr>
            </w:div>
            <w:div w:id="1941793819">
              <w:marLeft w:val="0"/>
              <w:marRight w:val="0"/>
              <w:marTop w:val="0"/>
              <w:marBottom w:val="0"/>
              <w:divBdr>
                <w:top w:val="none" w:sz="0" w:space="0" w:color="auto"/>
                <w:left w:val="none" w:sz="0" w:space="0" w:color="auto"/>
                <w:bottom w:val="none" w:sz="0" w:space="0" w:color="auto"/>
                <w:right w:val="none" w:sz="0" w:space="0" w:color="auto"/>
              </w:divBdr>
            </w:div>
            <w:div w:id="20392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350">
      <w:bodyDiv w:val="1"/>
      <w:marLeft w:val="0"/>
      <w:marRight w:val="0"/>
      <w:marTop w:val="0"/>
      <w:marBottom w:val="0"/>
      <w:divBdr>
        <w:top w:val="none" w:sz="0" w:space="0" w:color="auto"/>
        <w:left w:val="none" w:sz="0" w:space="0" w:color="auto"/>
        <w:bottom w:val="none" w:sz="0" w:space="0" w:color="auto"/>
        <w:right w:val="none" w:sz="0" w:space="0" w:color="auto"/>
      </w:divBdr>
    </w:div>
    <w:div w:id="193688497">
      <w:bodyDiv w:val="1"/>
      <w:marLeft w:val="0"/>
      <w:marRight w:val="0"/>
      <w:marTop w:val="0"/>
      <w:marBottom w:val="0"/>
      <w:divBdr>
        <w:top w:val="none" w:sz="0" w:space="0" w:color="auto"/>
        <w:left w:val="none" w:sz="0" w:space="0" w:color="auto"/>
        <w:bottom w:val="none" w:sz="0" w:space="0" w:color="auto"/>
        <w:right w:val="none" w:sz="0" w:space="0" w:color="auto"/>
      </w:divBdr>
      <w:divsChild>
        <w:div w:id="2059738758">
          <w:marLeft w:val="0"/>
          <w:marRight w:val="0"/>
          <w:marTop w:val="0"/>
          <w:marBottom w:val="0"/>
          <w:divBdr>
            <w:top w:val="none" w:sz="0" w:space="0" w:color="auto"/>
            <w:left w:val="none" w:sz="0" w:space="0" w:color="auto"/>
            <w:bottom w:val="none" w:sz="0" w:space="0" w:color="auto"/>
            <w:right w:val="none" w:sz="0" w:space="0" w:color="auto"/>
          </w:divBdr>
          <w:divsChild>
            <w:div w:id="1231650808">
              <w:marLeft w:val="0"/>
              <w:marRight w:val="0"/>
              <w:marTop w:val="0"/>
              <w:marBottom w:val="0"/>
              <w:divBdr>
                <w:top w:val="none" w:sz="0" w:space="0" w:color="auto"/>
                <w:left w:val="none" w:sz="0" w:space="0" w:color="auto"/>
                <w:bottom w:val="none" w:sz="0" w:space="0" w:color="auto"/>
                <w:right w:val="none" w:sz="0" w:space="0" w:color="auto"/>
              </w:divBdr>
            </w:div>
            <w:div w:id="2001040819">
              <w:marLeft w:val="0"/>
              <w:marRight w:val="0"/>
              <w:marTop w:val="0"/>
              <w:marBottom w:val="0"/>
              <w:divBdr>
                <w:top w:val="none" w:sz="0" w:space="0" w:color="auto"/>
                <w:left w:val="none" w:sz="0" w:space="0" w:color="auto"/>
                <w:bottom w:val="none" w:sz="0" w:space="0" w:color="auto"/>
                <w:right w:val="none" w:sz="0" w:space="0" w:color="auto"/>
              </w:divBdr>
            </w:div>
            <w:div w:id="1891721257">
              <w:marLeft w:val="0"/>
              <w:marRight w:val="0"/>
              <w:marTop w:val="0"/>
              <w:marBottom w:val="0"/>
              <w:divBdr>
                <w:top w:val="none" w:sz="0" w:space="0" w:color="auto"/>
                <w:left w:val="none" w:sz="0" w:space="0" w:color="auto"/>
                <w:bottom w:val="none" w:sz="0" w:space="0" w:color="auto"/>
                <w:right w:val="none" w:sz="0" w:space="0" w:color="auto"/>
              </w:divBdr>
            </w:div>
            <w:div w:id="578902605">
              <w:marLeft w:val="0"/>
              <w:marRight w:val="0"/>
              <w:marTop w:val="0"/>
              <w:marBottom w:val="0"/>
              <w:divBdr>
                <w:top w:val="none" w:sz="0" w:space="0" w:color="auto"/>
                <w:left w:val="none" w:sz="0" w:space="0" w:color="auto"/>
                <w:bottom w:val="none" w:sz="0" w:space="0" w:color="auto"/>
                <w:right w:val="none" w:sz="0" w:space="0" w:color="auto"/>
              </w:divBdr>
            </w:div>
            <w:div w:id="1523473536">
              <w:marLeft w:val="0"/>
              <w:marRight w:val="0"/>
              <w:marTop w:val="0"/>
              <w:marBottom w:val="0"/>
              <w:divBdr>
                <w:top w:val="none" w:sz="0" w:space="0" w:color="auto"/>
                <w:left w:val="none" w:sz="0" w:space="0" w:color="auto"/>
                <w:bottom w:val="none" w:sz="0" w:space="0" w:color="auto"/>
                <w:right w:val="none" w:sz="0" w:space="0" w:color="auto"/>
              </w:divBdr>
            </w:div>
            <w:div w:id="1002784537">
              <w:marLeft w:val="0"/>
              <w:marRight w:val="0"/>
              <w:marTop w:val="0"/>
              <w:marBottom w:val="0"/>
              <w:divBdr>
                <w:top w:val="none" w:sz="0" w:space="0" w:color="auto"/>
                <w:left w:val="none" w:sz="0" w:space="0" w:color="auto"/>
                <w:bottom w:val="none" w:sz="0" w:space="0" w:color="auto"/>
                <w:right w:val="none" w:sz="0" w:space="0" w:color="auto"/>
              </w:divBdr>
            </w:div>
            <w:div w:id="354118216">
              <w:marLeft w:val="0"/>
              <w:marRight w:val="0"/>
              <w:marTop w:val="0"/>
              <w:marBottom w:val="0"/>
              <w:divBdr>
                <w:top w:val="none" w:sz="0" w:space="0" w:color="auto"/>
                <w:left w:val="none" w:sz="0" w:space="0" w:color="auto"/>
                <w:bottom w:val="none" w:sz="0" w:space="0" w:color="auto"/>
                <w:right w:val="none" w:sz="0" w:space="0" w:color="auto"/>
              </w:divBdr>
            </w:div>
            <w:div w:id="113640010">
              <w:marLeft w:val="0"/>
              <w:marRight w:val="0"/>
              <w:marTop w:val="0"/>
              <w:marBottom w:val="0"/>
              <w:divBdr>
                <w:top w:val="none" w:sz="0" w:space="0" w:color="auto"/>
                <w:left w:val="none" w:sz="0" w:space="0" w:color="auto"/>
                <w:bottom w:val="none" w:sz="0" w:space="0" w:color="auto"/>
                <w:right w:val="none" w:sz="0" w:space="0" w:color="auto"/>
              </w:divBdr>
            </w:div>
            <w:div w:id="1808162977">
              <w:marLeft w:val="0"/>
              <w:marRight w:val="0"/>
              <w:marTop w:val="0"/>
              <w:marBottom w:val="0"/>
              <w:divBdr>
                <w:top w:val="none" w:sz="0" w:space="0" w:color="auto"/>
                <w:left w:val="none" w:sz="0" w:space="0" w:color="auto"/>
                <w:bottom w:val="none" w:sz="0" w:space="0" w:color="auto"/>
                <w:right w:val="none" w:sz="0" w:space="0" w:color="auto"/>
              </w:divBdr>
            </w:div>
            <w:div w:id="616520375">
              <w:marLeft w:val="0"/>
              <w:marRight w:val="0"/>
              <w:marTop w:val="0"/>
              <w:marBottom w:val="0"/>
              <w:divBdr>
                <w:top w:val="none" w:sz="0" w:space="0" w:color="auto"/>
                <w:left w:val="none" w:sz="0" w:space="0" w:color="auto"/>
                <w:bottom w:val="none" w:sz="0" w:space="0" w:color="auto"/>
                <w:right w:val="none" w:sz="0" w:space="0" w:color="auto"/>
              </w:divBdr>
            </w:div>
            <w:div w:id="1376734712">
              <w:marLeft w:val="0"/>
              <w:marRight w:val="0"/>
              <w:marTop w:val="0"/>
              <w:marBottom w:val="0"/>
              <w:divBdr>
                <w:top w:val="none" w:sz="0" w:space="0" w:color="auto"/>
                <w:left w:val="none" w:sz="0" w:space="0" w:color="auto"/>
                <w:bottom w:val="none" w:sz="0" w:space="0" w:color="auto"/>
                <w:right w:val="none" w:sz="0" w:space="0" w:color="auto"/>
              </w:divBdr>
            </w:div>
            <w:div w:id="864057560">
              <w:marLeft w:val="0"/>
              <w:marRight w:val="0"/>
              <w:marTop w:val="0"/>
              <w:marBottom w:val="0"/>
              <w:divBdr>
                <w:top w:val="none" w:sz="0" w:space="0" w:color="auto"/>
                <w:left w:val="none" w:sz="0" w:space="0" w:color="auto"/>
                <w:bottom w:val="none" w:sz="0" w:space="0" w:color="auto"/>
                <w:right w:val="none" w:sz="0" w:space="0" w:color="auto"/>
              </w:divBdr>
            </w:div>
            <w:div w:id="543106240">
              <w:marLeft w:val="0"/>
              <w:marRight w:val="0"/>
              <w:marTop w:val="0"/>
              <w:marBottom w:val="0"/>
              <w:divBdr>
                <w:top w:val="none" w:sz="0" w:space="0" w:color="auto"/>
                <w:left w:val="none" w:sz="0" w:space="0" w:color="auto"/>
                <w:bottom w:val="none" w:sz="0" w:space="0" w:color="auto"/>
                <w:right w:val="none" w:sz="0" w:space="0" w:color="auto"/>
              </w:divBdr>
            </w:div>
            <w:div w:id="1538659267">
              <w:marLeft w:val="0"/>
              <w:marRight w:val="0"/>
              <w:marTop w:val="0"/>
              <w:marBottom w:val="0"/>
              <w:divBdr>
                <w:top w:val="none" w:sz="0" w:space="0" w:color="auto"/>
                <w:left w:val="none" w:sz="0" w:space="0" w:color="auto"/>
                <w:bottom w:val="none" w:sz="0" w:space="0" w:color="auto"/>
                <w:right w:val="none" w:sz="0" w:space="0" w:color="auto"/>
              </w:divBdr>
            </w:div>
            <w:div w:id="475998372">
              <w:marLeft w:val="0"/>
              <w:marRight w:val="0"/>
              <w:marTop w:val="0"/>
              <w:marBottom w:val="0"/>
              <w:divBdr>
                <w:top w:val="none" w:sz="0" w:space="0" w:color="auto"/>
                <w:left w:val="none" w:sz="0" w:space="0" w:color="auto"/>
                <w:bottom w:val="none" w:sz="0" w:space="0" w:color="auto"/>
                <w:right w:val="none" w:sz="0" w:space="0" w:color="auto"/>
              </w:divBdr>
            </w:div>
            <w:div w:id="930049841">
              <w:marLeft w:val="0"/>
              <w:marRight w:val="0"/>
              <w:marTop w:val="0"/>
              <w:marBottom w:val="0"/>
              <w:divBdr>
                <w:top w:val="none" w:sz="0" w:space="0" w:color="auto"/>
                <w:left w:val="none" w:sz="0" w:space="0" w:color="auto"/>
                <w:bottom w:val="none" w:sz="0" w:space="0" w:color="auto"/>
                <w:right w:val="none" w:sz="0" w:space="0" w:color="auto"/>
              </w:divBdr>
            </w:div>
            <w:div w:id="1311250857">
              <w:marLeft w:val="0"/>
              <w:marRight w:val="0"/>
              <w:marTop w:val="0"/>
              <w:marBottom w:val="0"/>
              <w:divBdr>
                <w:top w:val="none" w:sz="0" w:space="0" w:color="auto"/>
                <w:left w:val="none" w:sz="0" w:space="0" w:color="auto"/>
                <w:bottom w:val="none" w:sz="0" w:space="0" w:color="auto"/>
                <w:right w:val="none" w:sz="0" w:space="0" w:color="auto"/>
              </w:divBdr>
            </w:div>
            <w:div w:id="19663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815">
      <w:bodyDiv w:val="1"/>
      <w:marLeft w:val="0"/>
      <w:marRight w:val="0"/>
      <w:marTop w:val="0"/>
      <w:marBottom w:val="0"/>
      <w:divBdr>
        <w:top w:val="none" w:sz="0" w:space="0" w:color="auto"/>
        <w:left w:val="none" w:sz="0" w:space="0" w:color="auto"/>
        <w:bottom w:val="none" w:sz="0" w:space="0" w:color="auto"/>
        <w:right w:val="none" w:sz="0" w:space="0" w:color="auto"/>
      </w:divBdr>
      <w:divsChild>
        <w:div w:id="1129738735">
          <w:marLeft w:val="0"/>
          <w:marRight w:val="0"/>
          <w:marTop w:val="0"/>
          <w:marBottom w:val="0"/>
          <w:divBdr>
            <w:top w:val="none" w:sz="0" w:space="0" w:color="auto"/>
            <w:left w:val="none" w:sz="0" w:space="0" w:color="auto"/>
            <w:bottom w:val="none" w:sz="0" w:space="0" w:color="auto"/>
            <w:right w:val="none" w:sz="0" w:space="0" w:color="auto"/>
          </w:divBdr>
          <w:divsChild>
            <w:div w:id="1457408713">
              <w:marLeft w:val="0"/>
              <w:marRight w:val="0"/>
              <w:marTop w:val="0"/>
              <w:marBottom w:val="0"/>
              <w:divBdr>
                <w:top w:val="none" w:sz="0" w:space="0" w:color="auto"/>
                <w:left w:val="none" w:sz="0" w:space="0" w:color="auto"/>
                <w:bottom w:val="none" w:sz="0" w:space="0" w:color="auto"/>
                <w:right w:val="none" w:sz="0" w:space="0" w:color="auto"/>
              </w:divBdr>
            </w:div>
            <w:div w:id="647514925">
              <w:marLeft w:val="0"/>
              <w:marRight w:val="0"/>
              <w:marTop w:val="0"/>
              <w:marBottom w:val="0"/>
              <w:divBdr>
                <w:top w:val="none" w:sz="0" w:space="0" w:color="auto"/>
                <w:left w:val="none" w:sz="0" w:space="0" w:color="auto"/>
                <w:bottom w:val="none" w:sz="0" w:space="0" w:color="auto"/>
                <w:right w:val="none" w:sz="0" w:space="0" w:color="auto"/>
              </w:divBdr>
            </w:div>
            <w:div w:id="535461174">
              <w:marLeft w:val="0"/>
              <w:marRight w:val="0"/>
              <w:marTop w:val="0"/>
              <w:marBottom w:val="0"/>
              <w:divBdr>
                <w:top w:val="none" w:sz="0" w:space="0" w:color="auto"/>
                <w:left w:val="none" w:sz="0" w:space="0" w:color="auto"/>
                <w:bottom w:val="none" w:sz="0" w:space="0" w:color="auto"/>
                <w:right w:val="none" w:sz="0" w:space="0" w:color="auto"/>
              </w:divBdr>
            </w:div>
            <w:div w:id="809174340">
              <w:marLeft w:val="0"/>
              <w:marRight w:val="0"/>
              <w:marTop w:val="0"/>
              <w:marBottom w:val="0"/>
              <w:divBdr>
                <w:top w:val="none" w:sz="0" w:space="0" w:color="auto"/>
                <w:left w:val="none" w:sz="0" w:space="0" w:color="auto"/>
                <w:bottom w:val="none" w:sz="0" w:space="0" w:color="auto"/>
                <w:right w:val="none" w:sz="0" w:space="0" w:color="auto"/>
              </w:divBdr>
            </w:div>
            <w:div w:id="182742476">
              <w:marLeft w:val="0"/>
              <w:marRight w:val="0"/>
              <w:marTop w:val="0"/>
              <w:marBottom w:val="0"/>
              <w:divBdr>
                <w:top w:val="none" w:sz="0" w:space="0" w:color="auto"/>
                <w:left w:val="none" w:sz="0" w:space="0" w:color="auto"/>
                <w:bottom w:val="none" w:sz="0" w:space="0" w:color="auto"/>
                <w:right w:val="none" w:sz="0" w:space="0" w:color="auto"/>
              </w:divBdr>
            </w:div>
            <w:div w:id="1143766240">
              <w:marLeft w:val="0"/>
              <w:marRight w:val="0"/>
              <w:marTop w:val="0"/>
              <w:marBottom w:val="0"/>
              <w:divBdr>
                <w:top w:val="none" w:sz="0" w:space="0" w:color="auto"/>
                <w:left w:val="none" w:sz="0" w:space="0" w:color="auto"/>
                <w:bottom w:val="none" w:sz="0" w:space="0" w:color="auto"/>
                <w:right w:val="none" w:sz="0" w:space="0" w:color="auto"/>
              </w:divBdr>
            </w:div>
            <w:div w:id="1292130685">
              <w:marLeft w:val="0"/>
              <w:marRight w:val="0"/>
              <w:marTop w:val="0"/>
              <w:marBottom w:val="0"/>
              <w:divBdr>
                <w:top w:val="none" w:sz="0" w:space="0" w:color="auto"/>
                <w:left w:val="none" w:sz="0" w:space="0" w:color="auto"/>
                <w:bottom w:val="none" w:sz="0" w:space="0" w:color="auto"/>
                <w:right w:val="none" w:sz="0" w:space="0" w:color="auto"/>
              </w:divBdr>
            </w:div>
            <w:div w:id="753744732">
              <w:marLeft w:val="0"/>
              <w:marRight w:val="0"/>
              <w:marTop w:val="0"/>
              <w:marBottom w:val="0"/>
              <w:divBdr>
                <w:top w:val="none" w:sz="0" w:space="0" w:color="auto"/>
                <w:left w:val="none" w:sz="0" w:space="0" w:color="auto"/>
                <w:bottom w:val="none" w:sz="0" w:space="0" w:color="auto"/>
                <w:right w:val="none" w:sz="0" w:space="0" w:color="auto"/>
              </w:divBdr>
            </w:div>
            <w:div w:id="1104686460">
              <w:marLeft w:val="0"/>
              <w:marRight w:val="0"/>
              <w:marTop w:val="0"/>
              <w:marBottom w:val="0"/>
              <w:divBdr>
                <w:top w:val="none" w:sz="0" w:space="0" w:color="auto"/>
                <w:left w:val="none" w:sz="0" w:space="0" w:color="auto"/>
                <w:bottom w:val="none" w:sz="0" w:space="0" w:color="auto"/>
                <w:right w:val="none" w:sz="0" w:space="0" w:color="auto"/>
              </w:divBdr>
            </w:div>
            <w:div w:id="1895652875">
              <w:marLeft w:val="0"/>
              <w:marRight w:val="0"/>
              <w:marTop w:val="0"/>
              <w:marBottom w:val="0"/>
              <w:divBdr>
                <w:top w:val="none" w:sz="0" w:space="0" w:color="auto"/>
                <w:left w:val="none" w:sz="0" w:space="0" w:color="auto"/>
                <w:bottom w:val="none" w:sz="0" w:space="0" w:color="auto"/>
                <w:right w:val="none" w:sz="0" w:space="0" w:color="auto"/>
              </w:divBdr>
            </w:div>
            <w:div w:id="52850585">
              <w:marLeft w:val="0"/>
              <w:marRight w:val="0"/>
              <w:marTop w:val="0"/>
              <w:marBottom w:val="0"/>
              <w:divBdr>
                <w:top w:val="none" w:sz="0" w:space="0" w:color="auto"/>
                <w:left w:val="none" w:sz="0" w:space="0" w:color="auto"/>
                <w:bottom w:val="none" w:sz="0" w:space="0" w:color="auto"/>
                <w:right w:val="none" w:sz="0" w:space="0" w:color="auto"/>
              </w:divBdr>
            </w:div>
            <w:div w:id="1552888457">
              <w:marLeft w:val="0"/>
              <w:marRight w:val="0"/>
              <w:marTop w:val="0"/>
              <w:marBottom w:val="0"/>
              <w:divBdr>
                <w:top w:val="none" w:sz="0" w:space="0" w:color="auto"/>
                <w:left w:val="none" w:sz="0" w:space="0" w:color="auto"/>
                <w:bottom w:val="none" w:sz="0" w:space="0" w:color="auto"/>
                <w:right w:val="none" w:sz="0" w:space="0" w:color="auto"/>
              </w:divBdr>
            </w:div>
            <w:div w:id="1529025413">
              <w:marLeft w:val="0"/>
              <w:marRight w:val="0"/>
              <w:marTop w:val="0"/>
              <w:marBottom w:val="0"/>
              <w:divBdr>
                <w:top w:val="none" w:sz="0" w:space="0" w:color="auto"/>
                <w:left w:val="none" w:sz="0" w:space="0" w:color="auto"/>
                <w:bottom w:val="none" w:sz="0" w:space="0" w:color="auto"/>
                <w:right w:val="none" w:sz="0" w:space="0" w:color="auto"/>
              </w:divBdr>
            </w:div>
            <w:div w:id="1429233665">
              <w:marLeft w:val="0"/>
              <w:marRight w:val="0"/>
              <w:marTop w:val="0"/>
              <w:marBottom w:val="0"/>
              <w:divBdr>
                <w:top w:val="none" w:sz="0" w:space="0" w:color="auto"/>
                <w:left w:val="none" w:sz="0" w:space="0" w:color="auto"/>
                <w:bottom w:val="none" w:sz="0" w:space="0" w:color="auto"/>
                <w:right w:val="none" w:sz="0" w:space="0" w:color="auto"/>
              </w:divBdr>
            </w:div>
            <w:div w:id="522323333">
              <w:marLeft w:val="0"/>
              <w:marRight w:val="0"/>
              <w:marTop w:val="0"/>
              <w:marBottom w:val="0"/>
              <w:divBdr>
                <w:top w:val="none" w:sz="0" w:space="0" w:color="auto"/>
                <w:left w:val="none" w:sz="0" w:space="0" w:color="auto"/>
                <w:bottom w:val="none" w:sz="0" w:space="0" w:color="auto"/>
                <w:right w:val="none" w:sz="0" w:space="0" w:color="auto"/>
              </w:divBdr>
            </w:div>
            <w:div w:id="1380282590">
              <w:marLeft w:val="0"/>
              <w:marRight w:val="0"/>
              <w:marTop w:val="0"/>
              <w:marBottom w:val="0"/>
              <w:divBdr>
                <w:top w:val="none" w:sz="0" w:space="0" w:color="auto"/>
                <w:left w:val="none" w:sz="0" w:space="0" w:color="auto"/>
                <w:bottom w:val="none" w:sz="0" w:space="0" w:color="auto"/>
                <w:right w:val="none" w:sz="0" w:space="0" w:color="auto"/>
              </w:divBdr>
            </w:div>
            <w:div w:id="812216188">
              <w:marLeft w:val="0"/>
              <w:marRight w:val="0"/>
              <w:marTop w:val="0"/>
              <w:marBottom w:val="0"/>
              <w:divBdr>
                <w:top w:val="none" w:sz="0" w:space="0" w:color="auto"/>
                <w:left w:val="none" w:sz="0" w:space="0" w:color="auto"/>
                <w:bottom w:val="none" w:sz="0" w:space="0" w:color="auto"/>
                <w:right w:val="none" w:sz="0" w:space="0" w:color="auto"/>
              </w:divBdr>
            </w:div>
            <w:div w:id="496269413">
              <w:marLeft w:val="0"/>
              <w:marRight w:val="0"/>
              <w:marTop w:val="0"/>
              <w:marBottom w:val="0"/>
              <w:divBdr>
                <w:top w:val="none" w:sz="0" w:space="0" w:color="auto"/>
                <w:left w:val="none" w:sz="0" w:space="0" w:color="auto"/>
                <w:bottom w:val="none" w:sz="0" w:space="0" w:color="auto"/>
                <w:right w:val="none" w:sz="0" w:space="0" w:color="auto"/>
              </w:divBdr>
            </w:div>
            <w:div w:id="17477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378">
      <w:bodyDiv w:val="1"/>
      <w:marLeft w:val="0"/>
      <w:marRight w:val="0"/>
      <w:marTop w:val="0"/>
      <w:marBottom w:val="0"/>
      <w:divBdr>
        <w:top w:val="none" w:sz="0" w:space="0" w:color="auto"/>
        <w:left w:val="none" w:sz="0" w:space="0" w:color="auto"/>
        <w:bottom w:val="none" w:sz="0" w:space="0" w:color="auto"/>
        <w:right w:val="none" w:sz="0" w:space="0" w:color="auto"/>
      </w:divBdr>
    </w:div>
    <w:div w:id="257715962">
      <w:bodyDiv w:val="1"/>
      <w:marLeft w:val="0"/>
      <w:marRight w:val="0"/>
      <w:marTop w:val="0"/>
      <w:marBottom w:val="0"/>
      <w:divBdr>
        <w:top w:val="none" w:sz="0" w:space="0" w:color="auto"/>
        <w:left w:val="none" w:sz="0" w:space="0" w:color="auto"/>
        <w:bottom w:val="none" w:sz="0" w:space="0" w:color="auto"/>
        <w:right w:val="none" w:sz="0" w:space="0" w:color="auto"/>
      </w:divBdr>
      <w:divsChild>
        <w:div w:id="1410687487">
          <w:marLeft w:val="0"/>
          <w:marRight w:val="0"/>
          <w:marTop w:val="0"/>
          <w:marBottom w:val="0"/>
          <w:divBdr>
            <w:top w:val="none" w:sz="0" w:space="0" w:color="auto"/>
            <w:left w:val="none" w:sz="0" w:space="0" w:color="auto"/>
            <w:bottom w:val="none" w:sz="0" w:space="0" w:color="auto"/>
            <w:right w:val="none" w:sz="0" w:space="0" w:color="auto"/>
          </w:divBdr>
          <w:divsChild>
            <w:div w:id="1884055825">
              <w:marLeft w:val="0"/>
              <w:marRight w:val="0"/>
              <w:marTop w:val="0"/>
              <w:marBottom w:val="0"/>
              <w:divBdr>
                <w:top w:val="none" w:sz="0" w:space="0" w:color="auto"/>
                <w:left w:val="none" w:sz="0" w:space="0" w:color="auto"/>
                <w:bottom w:val="none" w:sz="0" w:space="0" w:color="auto"/>
                <w:right w:val="none" w:sz="0" w:space="0" w:color="auto"/>
              </w:divBdr>
            </w:div>
            <w:div w:id="1411851334">
              <w:marLeft w:val="0"/>
              <w:marRight w:val="0"/>
              <w:marTop w:val="0"/>
              <w:marBottom w:val="0"/>
              <w:divBdr>
                <w:top w:val="none" w:sz="0" w:space="0" w:color="auto"/>
                <w:left w:val="none" w:sz="0" w:space="0" w:color="auto"/>
                <w:bottom w:val="none" w:sz="0" w:space="0" w:color="auto"/>
                <w:right w:val="none" w:sz="0" w:space="0" w:color="auto"/>
              </w:divBdr>
            </w:div>
            <w:div w:id="772824737">
              <w:marLeft w:val="0"/>
              <w:marRight w:val="0"/>
              <w:marTop w:val="0"/>
              <w:marBottom w:val="0"/>
              <w:divBdr>
                <w:top w:val="none" w:sz="0" w:space="0" w:color="auto"/>
                <w:left w:val="none" w:sz="0" w:space="0" w:color="auto"/>
                <w:bottom w:val="none" w:sz="0" w:space="0" w:color="auto"/>
                <w:right w:val="none" w:sz="0" w:space="0" w:color="auto"/>
              </w:divBdr>
            </w:div>
            <w:div w:id="1665812155">
              <w:marLeft w:val="0"/>
              <w:marRight w:val="0"/>
              <w:marTop w:val="0"/>
              <w:marBottom w:val="0"/>
              <w:divBdr>
                <w:top w:val="none" w:sz="0" w:space="0" w:color="auto"/>
                <w:left w:val="none" w:sz="0" w:space="0" w:color="auto"/>
                <w:bottom w:val="none" w:sz="0" w:space="0" w:color="auto"/>
                <w:right w:val="none" w:sz="0" w:space="0" w:color="auto"/>
              </w:divBdr>
            </w:div>
            <w:div w:id="268390451">
              <w:marLeft w:val="0"/>
              <w:marRight w:val="0"/>
              <w:marTop w:val="0"/>
              <w:marBottom w:val="0"/>
              <w:divBdr>
                <w:top w:val="none" w:sz="0" w:space="0" w:color="auto"/>
                <w:left w:val="none" w:sz="0" w:space="0" w:color="auto"/>
                <w:bottom w:val="none" w:sz="0" w:space="0" w:color="auto"/>
                <w:right w:val="none" w:sz="0" w:space="0" w:color="auto"/>
              </w:divBdr>
            </w:div>
            <w:div w:id="1214193254">
              <w:marLeft w:val="0"/>
              <w:marRight w:val="0"/>
              <w:marTop w:val="0"/>
              <w:marBottom w:val="0"/>
              <w:divBdr>
                <w:top w:val="none" w:sz="0" w:space="0" w:color="auto"/>
                <w:left w:val="none" w:sz="0" w:space="0" w:color="auto"/>
                <w:bottom w:val="none" w:sz="0" w:space="0" w:color="auto"/>
                <w:right w:val="none" w:sz="0" w:space="0" w:color="auto"/>
              </w:divBdr>
            </w:div>
            <w:div w:id="1363481893">
              <w:marLeft w:val="0"/>
              <w:marRight w:val="0"/>
              <w:marTop w:val="0"/>
              <w:marBottom w:val="0"/>
              <w:divBdr>
                <w:top w:val="none" w:sz="0" w:space="0" w:color="auto"/>
                <w:left w:val="none" w:sz="0" w:space="0" w:color="auto"/>
                <w:bottom w:val="none" w:sz="0" w:space="0" w:color="auto"/>
                <w:right w:val="none" w:sz="0" w:space="0" w:color="auto"/>
              </w:divBdr>
            </w:div>
            <w:div w:id="1171530690">
              <w:marLeft w:val="0"/>
              <w:marRight w:val="0"/>
              <w:marTop w:val="0"/>
              <w:marBottom w:val="0"/>
              <w:divBdr>
                <w:top w:val="none" w:sz="0" w:space="0" w:color="auto"/>
                <w:left w:val="none" w:sz="0" w:space="0" w:color="auto"/>
                <w:bottom w:val="none" w:sz="0" w:space="0" w:color="auto"/>
                <w:right w:val="none" w:sz="0" w:space="0" w:color="auto"/>
              </w:divBdr>
            </w:div>
            <w:div w:id="1433158970">
              <w:marLeft w:val="0"/>
              <w:marRight w:val="0"/>
              <w:marTop w:val="0"/>
              <w:marBottom w:val="0"/>
              <w:divBdr>
                <w:top w:val="none" w:sz="0" w:space="0" w:color="auto"/>
                <w:left w:val="none" w:sz="0" w:space="0" w:color="auto"/>
                <w:bottom w:val="none" w:sz="0" w:space="0" w:color="auto"/>
                <w:right w:val="none" w:sz="0" w:space="0" w:color="auto"/>
              </w:divBdr>
            </w:div>
            <w:div w:id="1317494355">
              <w:marLeft w:val="0"/>
              <w:marRight w:val="0"/>
              <w:marTop w:val="0"/>
              <w:marBottom w:val="0"/>
              <w:divBdr>
                <w:top w:val="none" w:sz="0" w:space="0" w:color="auto"/>
                <w:left w:val="none" w:sz="0" w:space="0" w:color="auto"/>
                <w:bottom w:val="none" w:sz="0" w:space="0" w:color="auto"/>
                <w:right w:val="none" w:sz="0" w:space="0" w:color="auto"/>
              </w:divBdr>
            </w:div>
            <w:div w:id="9357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259">
      <w:bodyDiv w:val="1"/>
      <w:marLeft w:val="0"/>
      <w:marRight w:val="0"/>
      <w:marTop w:val="0"/>
      <w:marBottom w:val="0"/>
      <w:divBdr>
        <w:top w:val="none" w:sz="0" w:space="0" w:color="auto"/>
        <w:left w:val="none" w:sz="0" w:space="0" w:color="auto"/>
        <w:bottom w:val="none" w:sz="0" w:space="0" w:color="auto"/>
        <w:right w:val="none" w:sz="0" w:space="0" w:color="auto"/>
      </w:divBdr>
      <w:divsChild>
        <w:div w:id="509679681">
          <w:marLeft w:val="0"/>
          <w:marRight w:val="0"/>
          <w:marTop w:val="0"/>
          <w:marBottom w:val="0"/>
          <w:divBdr>
            <w:top w:val="none" w:sz="0" w:space="0" w:color="auto"/>
            <w:left w:val="none" w:sz="0" w:space="0" w:color="auto"/>
            <w:bottom w:val="none" w:sz="0" w:space="0" w:color="auto"/>
            <w:right w:val="none" w:sz="0" w:space="0" w:color="auto"/>
          </w:divBdr>
          <w:divsChild>
            <w:div w:id="542987929">
              <w:marLeft w:val="0"/>
              <w:marRight w:val="0"/>
              <w:marTop w:val="0"/>
              <w:marBottom w:val="0"/>
              <w:divBdr>
                <w:top w:val="none" w:sz="0" w:space="0" w:color="auto"/>
                <w:left w:val="none" w:sz="0" w:space="0" w:color="auto"/>
                <w:bottom w:val="none" w:sz="0" w:space="0" w:color="auto"/>
                <w:right w:val="none" w:sz="0" w:space="0" w:color="auto"/>
              </w:divBdr>
            </w:div>
            <w:div w:id="1131635891">
              <w:marLeft w:val="0"/>
              <w:marRight w:val="0"/>
              <w:marTop w:val="0"/>
              <w:marBottom w:val="0"/>
              <w:divBdr>
                <w:top w:val="none" w:sz="0" w:space="0" w:color="auto"/>
                <w:left w:val="none" w:sz="0" w:space="0" w:color="auto"/>
                <w:bottom w:val="none" w:sz="0" w:space="0" w:color="auto"/>
                <w:right w:val="none" w:sz="0" w:space="0" w:color="auto"/>
              </w:divBdr>
            </w:div>
            <w:div w:id="14015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483">
      <w:bodyDiv w:val="1"/>
      <w:marLeft w:val="0"/>
      <w:marRight w:val="0"/>
      <w:marTop w:val="0"/>
      <w:marBottom w:val="0"/>
      <w:divBdr>
        <w:top w:val="none" w:sz="0" w:space="0" w:color="auto"/>
        <w:left w:val="none" w:sz="0" w:space="0" w:color="auto"/>
        <w:bottom w:val="none" w:sz="0" w:space="0" w:color="auto"/>
        <w:right w:val="none" w:sz="0" w:space="0" w:color="auto"/>
      </w:divBdr>
    </w:div>
    <w:div w:id="287668786">
      <w:bodyDiv w:val="1"/>
      <w:marLeft w:val="0"/>
      <w:marRight w:val="0"/>
      <w:marTop w:val="0"/>
      <w:marBottom w:val="0"/>
      <w:divBdr>
        <w:top w:val="none" w:sz="0" w:space="0" w:color="auto"/>
        <w:left w:val="none" w:sz="0" w:space="0" w:color="auto"/>
        <w:bottom w:val="none" w:sz="0" w:space="0" w:color="auto"/>
        <w:right w:val="none" w:sz="0" w:space="0" w:color="auto"/>
      </w:divBdr>
    </w:div>
    <w:div w:id="335495865">
      <w:bodyDiv w:val="1"/>
      <w:marLeft w:val="0"/>
      <w:marRight w:val="0"/>
      <w:marTop w:val="0"/>
      <w:marBottom w:val="0"/>
      <w:divBdr>
        <w:top w:val="none" w:sz="0" w:space="0" w:color="auto"/>
        <w:left w:val="none" w:sz="0" w:space="0" w:color="auto"/>
        <w:bottom w:val="none" w:sz="0" w:space="0" w:color="auto"/>
        <w:right w:val="none" w:sz="0" w:space="0" w:color="auto"/>
      </w:divBdr>
    </w:div>
    <w:div w:id="386686789">
      <w:bodyDiv w:val="1"/>
      <w:marLeft w:val="0"/>
      <w:marRight w:val="0"/>
      <w:marTop w:val="0"/>
      <w:marBottom w:val="0"/>
      <w:divBdr>
        <w:top w:val="none" w:sz="0" w:space="0" w:color="auto"/>
        <w:left w:val="none" w:sz="0" w:space="0" w:color="auto"/>
        <w:bottom w:val="none" w:sz="0" w:space="0" w:color="auto"/>
        <w:right w:val="none" w:sz="0" w:space="0" w:color="auto"/>
      </w:divBdr>
    </w:div>
    <w:div w:id="393091741">
      <w:bodyDiv w:val="1"/>
      <w:marLeft w:val="0"/>
      <w:marRight w:val="0"/>
      <w:marTop w:val="0"/>
      <w:marBottom w:val="0"/>
      <w:divBdr>
        <w:top w:val="none" w:sz="0" w:space="0" w:color="auto"/>
        <w:left w:val="none" w:sz="0" w:space="0" w:color="auto"/>
        <w:bottom w:val="none" w:sz="0" w:space="0" w:color="auto"/>
        <w:right w:val="none" w:sz="0" w:space="0" w:color="auto"/>
      </w:divBdr>
    </w:div>
    <w:div w:id="427626799">
      <w:bodyDiv w:val="1"/>
      <w:marLeft w:val="0"/>
      <w:marRight w:val="0"/>
      <w:marTop w:val="0"/>
      <w:marBottom w:val="0"/>
      <w:divBdr>
        <w:top w:val="none" w:sz="0" w:space="0" w:color="auto"/>
        <w:left w:val="none" w:sz="0" w:space="0" w:color="auto"/>
        <w:bottom w:val="none" w:sz="0" w:space="0" w:color="auto"/>
        <w:right w:val="none" w:sz="0" w:space="0" w:color="auto"/>
      </w:divBdr>
    </w:div>
    <w:div w:id="430323207">
      <w:bodyDiv w:val="1"/>
      <w:marLeft w:val="0"/>
      <w:marRight w:val="0"/>
      <w:marTop w:val="0"/>
      <w:marBottom w:val="0"/>
      <w:divBdr>
        <w:top w:val="none" w:sz="0" w:space="0" w:color="auto"/>
        <w:left w:val="none" w:sz="0" w:space="0" w:color="auto"/>
        <w:bottom w:val="none" w:sz="0" w:space="0" w:color="auto"/>
        <w:right w:val="none" w:sz="0" w:space="0" w:color="auto"/>
      </w:divBdr>
      <w:divsChild>
        <w:div w:id="1839226997">
          <w:marLeft w:val="0"/>
          <w:marRight w:val="0"/>
          <w:marTop w:val="0"/>
          <w:marBottom w:val="0"/>
          <w:divBdr>
            <w:top w:val="none" w:sz="0" w:space="0" w:color="auto"/>
            <w:left w:val="none" w:sz="0" w:space="0" w:color="auto"/>
            <w:bottom w:val="none" w:sz="0" w:space="0" w:color="auto"/>
            <w:right w:val="none" w:sz="0" w:space="0" w:color="auto"/>
          </w:divBdr>
          <w:divsChild>
            <w:div w:id="1807158706">
              <w:marLeft w:val="0"/>
              <w:marRight w:val="0"/>
              <w:marTop w:val="0"/>
              <w:marBottom w:val="0"/>
              <w:divBdr>
                <w:top w:val="none" w:sz="0" w:space="0" w:color="auto"/>
                <w:left w:val="none" w:sz="0" w:space="0" w:color="auto"/>
                <w:bottom w:val="none" w:sz="0" w:space="0" w:color="auto"/>
                <w:right w:val="none" w:sz="0" w:space="0" w:color="auto"/>
              </w:divBdr>
            </w:div>
            <w:div w:id="2134858019">
              <w:marLeft w:val="0"/>
              <w:marRight w:val="0"/>
              <w:marTop w:val="0"/>
              <w:marBottom w:val="0"/>
              <w:divBdr>
                <w:top w:val="none" w:sz="0" w:space="0" w:color="auto"/>
                <w:left w:val="none" w:sz="0" w:space="0" w:color="auto"/>
                <w:bottom w:val="none" w:sz="0" w:space="0" w:color="auto"/>
                <w:right w:val="none" w:sz="0" w:space="0" w:color="auto"/>
              </w:divBdr>
            </w:div>
            <w:div w:id="1066730546">
              <w:marLeft w:val="0"/>
              <w:marRight w:val="0"/>
              <w:marTop w:val="0"/>
              <w:marBottom w:val="0"/>
              <w:divBdr>
                <w:top w:val="none" w:sz="0" w:space="0" w:color="auto"/>
                <w:left w:val="none" w:sz="0" w:space="0" w:color="auto"/>
                <w:bottom w:val="none" w:sz="0" w:space="0" w:color="auto"/>
                <w:right w:val="none" w:sz="0" w:space="0" w:color="auto"/>
              </w:divBdr>
            </w:div>
            <w:div w:id="2017027477">
              <w:marLeft w:val="0"/>
              <w:marRight w:val="0"/>
              <w:marTop w:val="0"/>
              <w:marBottom w:val="0"/>
              <w:divBdr>
                <w:top w:val="none" w:sz="0" w:space="0" w:color="auto"/>
                <w:left w:val="none" w:sz="0" w:space="0" w:color="auto"/>
                <w:bottom w:val="none" w:sz="0" w:space="0" w:color="auto"/>
                <w:right w:val="none" w:sz="0" w:space="0" w:color="auto"/>
              </w:divBdr>
            </w:div>
            <w:div w:id="9066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02">
      <w:bodyDiv w:val="1"/>
      <w:marLeft w:val="0"/>
      <w:marRight w:val="0"/>
      <w:marTop w:val="0"/>
      <w:marBottom w:val="0"/>
      <w:divBdr>
        <w:top w:val="none" w:sz="0" w:space="0" w:color="auto"/>
        <w:left w:val="none" w:sz="0" w:space="0" w:color="auto"/>
        <w:bottom w:val="none" w:sz="0" w:space="0" w:color="auto"/>
        <w:right w:val="none" w:sz="0" w:space="0" w:color="auto"/>
      </w:divBdr>
    </w:div>
    <w:div w:id="452479636">
      <w:bodyDiv w:val="1"/>
      <w:marLeft w:val="0"/>
      <w:marRight w:val="0"/>
      <w:marTop w:val="0"/>
      <w:marBottom w:val="0"/>
      <w:divBdr>
        <w:top w:val="none" w:sz="0" w:space="0" w:color="auto"/>
        <w:left w:val="none" w:sz="0" w:space="0" w:color="auto"/>
        <w:bottom w:val="none" w:sz="0" w:space="0" w:color="auto"/>
        <w:right w:val="none" w:sz="0" w:space="0" w:color="auto"/>
      </w:divBdr>
      <w:divsChild>
        <w:div w:id="730350437">
          <w:marLeft w:val="0"/>
          <w:marRight w:val="0"/>
          <w:marTop w:val="0"/>
          <w:marBottom w:val="0"/>
          <w:divBdr>
            <w:top w:val="none" w:sz="0" w:space="0" w:color="auto"/>
            <w:left w:val="none" w:sz="0" w:space="0" w:color="auto"/>
            <w:bottom w:val="none" w:sz="0" w:space="0" w:color="auto"/>
            <w:right w:val="none" w:sz="0" w:space="0" w:color="auto"/>
          </w:divBdr>
          <w:divsChild>
            <w:div w:id="1256522410">
              <w:marLeft w:val="0"/>
              <w:marRight w:val="0"/>
              <w:marTop w:val="0"/>
              <w:marBottom w:val="0"/>
              <w:divBdr>
                <w:top w:val="none" w:sz="0" w:space="0" w:color="auto"/>
                <w:left w:val="none" w:sz="0" w:space="0" w:color="auto"/>
                <w:bottom w:val="none" w:sz="0" w:space="0" w:color="auto"/>
                <w:right w:val="none" w:sz="0" w:space="0" w:color="auto"/>
              </w:divBdr>
            </w:div>
            <w:div w:id="1137721138">
              <w:marLeft w:val="0"/>
              <w:marRight w:val="0"/>
              <w:marTop w:val="0"/>
              <w:marBottom w:val="0"/>
              <w:divBdr>
                <w:top w:val="none" w:sz="0" w:space="0" w:color="auto"/>
                <w:left w:val="none" w:sz="0" w:space="0" w:color="auto"/>
                <w:bottom w:val="none" w:sz="0" w:space="0" w:color="auto"/>
                <w:right w:val="none" w:sz="0" w:space="0" w:color="auto"/>
              </w:divBdr>
            </w:div>
            <w:div w:id="1780684201">
              <w:marLeft w:val="0"/>
              <w:marRight w:val="0"/>
              <w:marTop w:val="0"/>
              <w:marBottom w:val="0"/>
              <w:divBdr>
                <w:top w:val="none" w:sz="0" w:space="0" w:color="auto"/>
                <w:left w:val="none" w:sz="0" w:space="0" w:color="auto"/>
                <w:bottom w:val="none" w:sz="0" w:space="0" w:color="auto"/>
                <w:right w:val="none" w:sz="0" w:space="0" w:color="auto"/>
              </w:divBdr>
            </w:div>
            <w:div w:id="2845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458">
      <w:bodyDiv w:val="1"/>
      <w:marLeft w:val="0"/>
      <w:marRight w:val="0"/>
      <w:marTop w:val="0"/>
      <w:marBottom w:val="0"/>
      <w:divBdr>
        <w:top w:val="none" w:sz="0" w:space="0" w:color="auto"/>
        <w:left w:val="none" w:sz="0" w:space="0" w:color="auto"/>
        <w:bottom w:val="none" w:sz="0" w:space="0" w:color="auto"/>
        <w:right w:val="none" w:sz="0" w:space="0" w:color="auto"/>
      </w:divBdr>
      <w:divsChild>
        <w:div w:id="656419543">
          <w:marLeft w:val="0"/>
          <w:marRight w:val="0"/>
          <w:marTop w:val="0"/>
          <w:marBottom w:val="0"/>
          <w:divBdr>
            <w:top w:val="none" w:sz="0" w:space="0" w:color="auto"/>
            <w:left w:val="none" w:sz="0" w:space="0" w:color="auto"/>
            <w:bottom w:val="none" w:sz="0" w:space="0" w:color="auto"/>
            <w:right w:val="none" w:sz="0" w:space="0" w:color="auto"/>
          </w:divBdr>
          <w:divsChild>
            <w:div w:id="658077118">
              <w:marLeft w:val="0"/>
              <w:marRight w:val="0"/>
              <w:marTop w:val="0"/>
              <w:marBottom w:val="0"/>
              <w:divBdr>
                <w:top w:val="none" w:sz="0" w:space="0" w:color="auto"/>
                <w:left w:val="none" w:sz="0" w:space="0" w:color="auto"/>
                <w:bottom w:val="none" w:sz="0" w:space="0" w:color="auto"/>
                <w:right w:val="none" w:sz="0" w:space="0" w:color="auto"/>
              </w:divBdr>
            </w:div>
            <w:div w:id="671225746">
              <w:marLeft w:val="0"/>
              <w:marRight w:val="0"/>
              <w:marTop w:val="0"/>
              <w:marBottom w:val="0"/>
              <w:divBdr>
                <w:top w:val="none" w:sz="0" w:space="0" w:color="auto"/>
                <w:left w:val="none" w:sz="0" w:space="0" w:color="auto"/>
                <w:bottom w:val="none" w:sz="0" w:space="0" w:color="auto"/>
                <w:right w:val="none" w:sz="0" w:space="0" w:color="auto"/>
              </w:divBdr>
            </w:div>
            <w:div w:id="1170756061">
              <w:marLeft w:val="0"/>
              <w:marRight w:val="0"/>
              <w:marTop w:val="0"/>
              <w:marBottom w:val="0"/>
              <w:divBdr>
                <w:top w:val="none" w:sz="0" w:space="0" w:color="auto"/>
                <w:left w:val="none" w:sz="0" w:space="0" w:color="auto"/>
                <w:bottom w:val="none" w:sz="0" w:space="0" w:color="auto"/>
                <w:right w:val="none" w:sz="0" w:space="0" w:color="auto"/>
              </w:divBdr>
            </w:div>
            <w:div w:id="1023751969">
              <w:marLeft w:val="0"/>
              <w:marRight w:val="0"/>
              <w:marTop w:val="0"/>
              <w:marBottom w:val="0"/>
              <w:divBdr>
                <w:top w:val="none" w:sz="0" w:space="0" w:color="auto"/>
                <w:left w:val="none" w:sz="0" w:space="0" w:color="auto"/>
                <w:bottom w:val="none" w:sz="0" w:space="0" w:color="auto"/>
                <w:right w:val="none" w:sz="0" w:space="0" w:color="auto"/>
              </w:divBdr>
            </w:div>
            <w:div w:id="345136962">
              <w:marLeft w:val="0"/>
              <w:marRight w:val="0"/>
              <w:marTop w:val="0"/>
              <w:marBottom w:val="0"/>
              <w:divBdr>
                <w:top w:val="none" w:sz="0" w:space="0" w:color="auto"/>
                <w:left w:val="none" w:sz="0" w:space="0" w:color="auto"/>
                <w:bottom w:val="none" w:sz="0" w:space="0" w:color="auto"/>
                <w:right w:val="none" w:sz="0" w:space="0" w:color="auto"/>
              </w:divBdr>
            </w:div>
            <w:div w:id="2080134956">
              <w:marLeft w:val="0"/>
              <w:marRight w:val="0"/>
              <w:marTop w:val="0"/>
              <w:marBottom w:val="0"/>
              <w:divBdr>
                <w:top w:val="none" w:sz="0" w:space="0" w:color="auto"/>
                <w:left w:val="none" w:sz="0" w:space="0" w:color="auto"/>
                <w:bottom w:val="none" w:sz="0" w:space="0" w:color="auto"/>
                <w:right w:val="none" w:sz="0" w:space="0" w:color="auto"/>
              </w:divBdr>
            </w:div>
            <w:div w:id="1175613276">
              <w:marLeft w:val="0"/>
              <w:marRight w:val="0"/>
              <w:marTop w:val="0"/>
              <w:marBottom w:val="0"/>
              <w:divBdr>
                <w:top w:val="none" w:sz="0" w:space="0" w:color="auto"/>
                <w:left w:val="none" w:sz="0" w:space="0" w:color="auto"/>
                <w:bottom w:val="none" w:sz="0" w:space="0" w:color="auto"/>
                <w:right w:val="none" w:sz="0" w:space="0" w:color="auto"/>
              </w:divBdr>
            </w:div>
            <w:div w:id="1309096766">
              <w:marLeft w:val="0"/>
              <w:marRight w:val="0"/>
              <w:marTop w:val="0"/>
              <w:marBottom w:val="0"/>
              <w:divBdr>
                <w:top w:val="none" w:sz="0" w:space="0" w:color="auto"/>
                <w:left w:val="none" w:sz="0" w:space="0" w:color="auto"/>
                <w:bottom w:val="none" w:sz="0" w:space="0" w:color="auto"/>
                <w:right w:val="none" w:sz="0" w:space="0" w:color="auto"/>
              </w:divBdr>
            </w:div>
            <w:div w:id="1221089258">
              <w:marLeft w:val="0"/>
              <w:marRight w:val="0"/>
              <w:marTop w:val="0"/>
              <w:marBottom w:val="0"/>
              <w:divBdr>
                <w:top w:val="none" w:sz="0" w:space="0" w:color="auto"/>
                <w:left w:val="none" w:sz="0" w:space="0" w:color="auto"/>
                <w:bottom w:val="none" w:sz="0" w:space="0" w:color="auto"/>
                <w:right w:val="none" w:sz="0" w:space="0" w:color="auto"/>
              </w:divBdr>
            </w:div>
            <w:div w:id="1191262864">
              <w:marLeft w:val="0"/>
              <w:marRight w:val="0"/>
              <w:marTop w:val="0"/>
              <w:marBottom w:val="0"/>
              <w:divBdr>
                <w:top w:val="none" w:sz="0" w:space="0" w:color="auto"/>
                <w:left w:val="none" w:sz="0" w:space="0" w:color="auto"/>
                <w:bottom w:val="none" w:sz="0" w:space="0" w:color="auto"/>
                <w:right w:val="none" w:sz="0" w:space="0" w:color="auto"/>
              </w:divBdr>
            </w:div>
            <w:div w:id="1306082078">
              <w:marLeft w:val="0"/>
              <w:marRight w:val="0"/>
              <w:marTop w:val="0"/>
              <w:marBottom w:val="0"/>
              <w:divBdr>
                <w:top w:val="none" w:sz="0" w:space="0" w:color="auto"/>
                <w:left w:val="none" w:sz="0" w:space="0" w:color="auto"/>
                <w:bottom w:val="none" w:sz="0" w:space="0" w:color="auto"/>
                <w:right w:val="none" w:sz="0" w:space="0" w:color="auto"/>
              </w:divBdr>
            </w:div>
            <w:div w:id="257367916">
              <w:marLeft w:val="0"/>
              <w:marRight w:val="0"/>
              <w:marTop w:val="0"/>
              <w:marBottom w:val="0"/>
              <w:divBdr>
                <w:top w:val="none" w:sz="0" w:space="0" w:color="auto"/>
                <w:left w:val="none" w:sz="0" w:space="0" w:color="auto"/>
                <w:bottom w:val="none" w:sz="0" w:space="0" w:color="auto"/>
                <w:right w:val="none" w:sz="0" w:space="0" w:color="auto"/>
              </w:divBdr>
            </w:div>
            <w:div w:id="4208857">
              <w:marLeft w:val="0"/>
              <w:marRight w:val="0"/>
              <w:marTop w:val="0"/>
              <w:marBottom w:val="0"/>
              <w:divBdr>
                <w:top w:val="none" w:sz="0" w:space="0" w:color="auto"/>
                <w:left w:val="none" w:sz="0" w:space="0" w:color="auto"/>
                <w:bottom w:val="none" w:sz="0" w:space="0" w:color="auto"/>
                <w:right w:val="none" w:sz="0" w:space="0" w:color="auto"/>
              </w:divBdr>
            </w:div>
            <w:div w:id="1908103425">
              <w:marLeft w:val="0"/>
              <w:marRight w:val="0"/>
              <w:marTop w:val="0"/>
              <w:marBottom w:val="0"/>
              <w:divBdr>
                <w:top w:val="none" w:sz="0" w:space="0" w:color="auto"/>
                <w:left w:val="none" w:sz="0" w:space="0" w:color="auto"/>
                <w:bottom w:val="none" w:sz="0" w:space="0" w:color="auto"/>
                <w:right w:val="none" w:sz="0" w:space="0" w:color="auto"/>
              </w:divBdr>
            </w:div>
            <w:div w:id="248119988">
              <w:marLeft w:val="0"/>
              <w:marRight w:val="0"/>
              <w:marTop w:val="0"/>
              <w:marBottom w:val="0"/>
              <w:divBdr>
                <w:top w:val="none" w:sz="0" w:space="0" w:color="auto"/>
                <w:left w:val="none" w:sz="0" w:space="0" w:color="auto"/>
                <w:bottom w:val="none" w:sz="0" w:space="0" w:color="auto"/>
                <w:right w:val="none" w:sz="0" w:space="0" w:color="auto"/>
              </w:divBdr>
            </w:div>
            <w:div w:id="964431489">
              <w:marLeft w:val="0"/>
              <w:marRight w:val="0"/>
              <w:marTop w:val="0"/>
              <w:marBottom w:val="0"/>
              <w:divBdr>
                <w:top w:val="none" w:sz="0" w:space="0" w:color="auto"/>
                <w:left w:val="none" w:sz="0" w:space="0" w:color="auto"/>
                <w:bottom w:val="none" w:sz="0" w:space="0" w:color="auto"/>
                <w:right w:val="none" w:sz="0" w:space="0" w:color="auto"/>
              </w:divBdr>
            </w:div>
            <w:div w:id="2063167029">
              <w:marLeft w:val="0"/>
              <w:marRight w:val="0"/>
              <w:marTop w:val="0"/>
              <w:marBottom w:val="0"/>
              <w:divBdr>
                <w:top w:val="none" w:sz="0" w:space="0" w:color="auto"/>
                <w:left w:val="none" w:sz="0" w:space="0" w:color="auto"/>
                <w:bottom w:val="none" w:sz="0" w:space="0" w:color="auto"/>
                <w:right w:val="none" w:sz="0" w:space="0" w:color="auto"/>
              </w:divBdr>
            </w:div>
            <w:div w:id="237982452">
              <w:marLeft w:val="0"/>
              <w:marRight w:val="0"/>
              <w:marTop w:val="0"/>
              <w:marBottom w:val="0"/>
              <w:divBdr>
                <w:top w:val="none" w:sz="0" w:space="0" w:color="auto"/>
                <w:left w:val="none" w:sz="0" w:space="0" w:color="auto"/>
                <w:bottom w:val="none" w:sz="0" w:space="0" w:color="auto"/>
                <w:right w:val="none" w:sz="0" w:space="0" w:color="auto"/>
              </w:divBdr>
            </w:div>
            <w:div w:id="1867869045">
              <w:marLeft w:val="0"/>
              <w:marRight w:val="0"/>
              <w:marTop w:val="0"/>
              <w:marBottom w:val="0"/>
              <w:divBdr>
                <w:top w:val="none" w:sz="0" w:space="0" w:color="auto"/>
                <w:left w:val="none" w:sz="0" w:space="0" w:color="auto"/>
                <w:bottom w:val="none" w:sz="0" w:space="0" w:color="auto"/>
                <w:right w:val="none" w:sz="0" w:space="0" w:color="auto"/>
              </w:divBdr>
            </w:div>
            <w:div w:id="528762460">
              <w:marLeft w:val="0"/>
              <w:marRight w:val="0"/>
              <w:marTop w:val="0"/>
              <w:marBottom w:val="0"/>
              <w:divBdr>
                <w:top w:val="none" w:sz="0" w:space="0" w:color="auto"/>
                <w:left w:val="none" w:sz="0" w:space="0" w:color="auto"/>
                <w:bottom w:val="none" w:sz="0" w:space="0" w:color="auto"/>
                <w:right w:val="none" w:sz="0" w:space="0" w:color="auto"/>
              </w:divBdr>
            </w:div>
            <w:div w:id="1627000888">
              <w:marLeft w:val="0"/>
              <w:marRight w:val="0"/>
              <w:marTop w:val="0"/>
              <w:marBottom w:val="0"/>
              <w:divBdr>
                <w:top w:val="none" w:sz="0" w:space="0" w:color="auto"/>
                <w:left w:val="none" w:sz="0" w:space="0" w:color="auto"/>
                <w:bottom w:val="none" w:sz="0" w:space="0" w:color="auto"/>
                <w:right w:val="none" w:sz="0" w:space="0" w:color="auto"/>
              </w:divBdr>
            </w:div>
            <w:div w:id="1011418669">
              <w:marLeft w:val="0"/>
              <w:marRight w:val="0"/>
              <w:marTop w:val="0"/>
              <w:marBottom w:val="0"/>
              <w:divBdr>
                <w:top w:val="none" w:sz="0" w:space="0" w:color="auto"/>
                <w:left w:val="none" w:sz="0" w:space="0" w:color="auto"/>
                <w:bottom w:val="none" w:sz="0" w:space="0" w:color="auto"/>
                <w:right w:val="none" w:sz="0" w:space="0" w:color="auto"/>
              </w:divBdr>
            </w:div>
            <w:div w:id="20850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683">
      <w:bodyDiv w:val="1"/>
      <w:marLeft w:val="0"/>
      <w:marRight w:val="0"/>
      <w:marTop w:val="0"/>
      <w:marBottom w:val="0"/>
      <w:divBdr>
        <w:top w:val="none" w:sz="0" w:space="0" w:color="auto"/>
        <w:left w:val="none" w:sz="0" w:space="0" w:color="auto"/>
        <w:bottom w:val="none" w:sz="0" w:space="0" w:color="auto"/>
        <w:right w:val="none" w:sz="0" w:space="0" w:color="auto"/>
      </w:divBdr>
    </w:div>
    <w:div w:id="512184744">
      <w:bodyDiv w:val="1"/>
      <w:marLeft w:val="0"/>
      <w:marRight w:val="0"/>
      <w:marTop w:val="0"/>
      <w:marBottom w:val="0"/>
      <w:divBdr>
        <w:top w:val="none" w:sz="0" w:space="0" w:color="auto"/>
        <w:left w:val="none" w:sz="0" w:space="0" w:color="auto"/>
        <w:bottom w:val="none" w:sz="0" w:space="0" w:color="auto"/>
        <w:right w:val="none" w:sz="0" w:space="0" w:color="auto"/>
      </w:divBdr>
      <w:divsChild>
        <w:div w:id="1697611522">
          <w:marLeft w:val="0"/>
          <w:marRight w:val="0"/>
          <w:marTop w:val="0"/>
          <w:marBottom w:val="0"/>
          <w:divBdr>
            <w:top w:val="none" w:sz="0" w:space="0" w:color="auto"/>
            <w:left w:val="none" w:sz="0" w:space="0" w:color="auto"/>
            <w:bottom w:val="none" w:sz="0" w:space="0" w:color="auto"/>
            <w:right w:val="none" w:sz="0" w:space="0" w:color="auto"/>
          </w:divBdr>
          <w:divsChild>
            <w:div w:id="151216711">
              <w:marLeft w:val="0"/>
              <w:marRight w:val="0"/>
              <w:marTop w:val="0"/>
              <w:marBottom w:val="0"/>
              <w:divBdr>
                <w:top w:val="none" w:sz="0" w:space="0" w:color="auto"/>
                <w:left w:val="none" w:sz="0" w:space="0" w:color="auto"/>
                <w:bottom w:val="none" w:sz="0" w:space="0" w:color="auto"/>
                <w:right w:val="none" w:sz="0" w:space="0" w:color="auto"/>
              </w:divBdr>
            </w:div>
            <w:div w:id="1602834239">
              <w:marLeft w:val="0"/>
              <w:marRight w:val="0"/>
              <w:marTop w:val="0"/>
              <w:marBottom w:val="0"/>
              <w:divBdr>
                <w:top w:val="none" w:sz="0" w:space="0" w:color="auto"/>
                <w:left w:val="none" w:sz="0" w:space="0" w:color="auto"/>
                <w:bottom w:val="none" w:sz="0" w:space="0" w:color="auto"/>
                <w:right w:val="none" w:sz="0" w:space="0" w:color="auto"/>
              </w:divBdr>
            </w:div>
            <w:div w:id="891230530">
              <w:marLeft w:val="0"/>
              <w:marRight w:val="0"/>
              <w:marTop w:val="0"/>
              <w:marBottom w:val="0"/>
              <w:divBdr>
                <w:top w:val="none" w:sz="0" w:space="0" w:color="auto"/>
                <w:left w:val="none" w:sz="0" w:space="0" w:color="auto"/>
                <w:bottom w:val="none" w:sz="0" w:space="0" w:color="auto"/>
                <w:right w:val="none" w:sz="0" w:space="0" w:color="auto"/>
              </w:divBdr>
            </w:div>
            <w:div w:id="2056587854">
              <w:marLeft w:val="0"/>
              <w:marRight w:val="0"/>
              <w:marTop w:val="0"/>
              <w:marBottom w:val="0"/>
              <w:divBdr>
                <w:top w:val="none" w:sz="0" w:space="0" w:color="auto"/>
                <w:left w:val="none" w:sz="0" w:space="0" w:color="auto"/>
                <w:bottom w:val="none" w:sz="0" w:space="0" w:color="auto"/>
                <w:right w:val="none" w:sz="0" w:space="0" w:color="auto"/>
              </w:divBdr>
            </w:div>
            <w:div w:id="1565794083">
              <w:marLeft w:val="0"/>
              <w:marRight w:val="0"/>
              <w:marTop w:val="0"/>
              <w:marBottom w:val="0"/>
              <w:divBdr>
                <w:top w:val="none" w:sz="0" w:space="0" w:color="auto"/>
                <w:left w:val="none" w:sz="0" w:space="0" w:color="auto"/>
                <w:bottom w:val="none" w:sz="0" w:space="0" w:color="auto"/>
                <w:right w:val="none" w:sz="0" w:space="0" w:color="auto"/>
              </w:divBdr>
            </w:div>
            <w:div w:id="22021776">
              <w:marLeft w:val="0"/>
              <w:marRight w:val="0"/>
              <w:marTop w:val="0"/>
              <w:marBottom w:val="0"/>
              <w:divBdr>
                <w:top w:val="none" w:sz="0" w:space="0" w:color="auto"/>
                <w:left w:val="none" w:sz="0" w:space="0" w:color="auto"/>
                <w:bottom w:val="none" w:sz="0" w:space="0" w:color="auto"/>
                <w:right w:val="none" w:sz="0" w:space="0" w:color="auto"/>
              </w:divBdr>
            </w:div>
            <w:div w:id="1323660980">
              <w:marLeft w:val="0"/>
              <w:marRight w:val="0"/>
              <w:marTop w:val="0"/>
              <w:marBottom w:val="0"/>
              <w:divBdr>
                <w:top w:val="none" w:sz="0" w:space="0" w:color="auto"/>
                <w:left w:val="none" w:sz="0" w:space="0" w:color="auto"/>
                <w:bottom w:val="none" w:sz="0" w:space="0" w:color="auto"/>
                <w:right w:val="none" w:sz="0" w:space="0" w:color="auto"/>
              </w:divBdr>
            </w:div>
            <w:div w:id="180628469">
              <w:marLeft w:val="0"/>
              <w:marRight w:val="0"/>
              <w:marTop w:val="0"/>
              <w:marBottom w:val="0"/>
              <w:divBdr>
                <w:top w:val="none" w:sz="0" w:space="0" w:color="auto"/>
                <w:left w:val="none" w:sz="0" w:space="0" w:color="auto"/>
                <w:bottom w:val="none" w:sz="0" w:space="0" w:color="auto"/>
                <w:right w:val="none" w:sz="0" w:space="0" w:color="auto"/>
              </w:divBdr>
            </w:div>
            <w:div w:id="1500191849">
              <w:marLeft w:val="0"/>
              <w:marRight w:val="0"/>
              <w:marTop w:val="0"/>
              <w:marBottom w:val="0"/>
              <w:divBdr>
                <w:top w:val="none" w:sz="0" w:space="0" w:color="auto"/>
                <w:left w:val="none" w:sz="0" w:space="0" w:color="auto"/>
                <w:bottom w:val="none" w:sz="0" w:space="0" w:color="auto"/>
                <w:right w:val="none" w:sz="0" w:space="0" w:color="auto"/>
              </w:divBdr>
            </w:div>
            <w:div w:id="1807776088">
              <w:marLeft w:val="0"/>
              <w:marRight w:val="0"/>
              <w:marTop w:val="0"/>
              <w:marBottom w:val="0"/>
              <w:divBdr>
                <w:top w:val="none" w:sz="0" w:space="0" w:color="auto"/>
                <w:left w:val="none" w:sz="0" w:space="0" w:color="auto"/>
                <w:bottom w:val="none" w:sz="0" w:space="0" w:color="auto"/>
                <w:right w:val="none" w:sz="0" w:space="0" w:color="auto"/>
              </w:divBdr>
            </w:div>
            <w:div w:id="1442649457">
              <w:marLeft w:val="0"/>
              <w:marRight w:val="0"/>
              <w:marTop w:val="0"/>
              <w:marBottom w:val="0"/>
              <w:divBdr>
                <w:top w:val="none" w:sz="0" w:space="0" w:color="auto"/>
                <w:left w:val="none" w:sz="0" w:space="0" w:color="auto"/>
                <w:bottom w:val="none" w:sz="0" w:space="0" w:color="auto"/>
                <w:right w:val="none" w:sz="0" w:space="0" w:color="auto"/>
              </w:divBdr>
            </w:div>
            <w:div w:id="227155404">
              <w:marLeft w:val="0"/>
              <w:marRight w:val="0"/>
              <w:marTop w:val="0"/>
              <w:marBottom w:val="0"/>
              <w:divBdr>
                <w:top w:val="none" w:sz="0" w:space="0" w:color="auto"/>
                <w:left w:val="none" w:sz="0" w:space="0" w:color="auto"/>
                <w:bottom w:val="none" w:sz="0" w:space="0" w:color="auto"/>
                <w:right w:val="none" w:sz="0" w:space="0" w:color="auto"/>
              </w:divBdr>
            </w:div>
            <w:div w:id="637078942">
              <w:marLeft w:val="0"/>
              <w:marRight w:val="0"/>
              <w:marTop w:val="0"/>
              <w:marBottom w:val="0"/>
              <w:divBdr>
                <w:top w:val="none" w:sz="0" w:space="0" w:color="auto"/>
                <w:left w:val="none" w:sz="0" w:space="0" w:color="auto"/>
                <w:bottom w:val="none" w:sz="0" w:space="0" w:color="auto"/>
                <w:right w:val="none" w:sz="0" w:space="0" w:color="auto"/>
              </w:divBdr>
            </w:div>
            <w:div w:id="1884125276">
              <w:marLeft w:val="0"/>
              <w:marRight w:val="0"/>
              <w:marTop w:val="0"/>
              <w:marBottom w:val="0"/>
              <w:divBdr>
                <w:top w:val="none" w:sz="0" w:space="0" w:color="auto"/>
                <w:left w:val="none" w:sz="0" w:space="0" w:color="auto"/>
                <w:bottom w:val="none" w:sz="0" w:space="0" w:color="auto"/>
                <w:right w:val="none" w:sz="0" w:space="0" w:color="auto"/>
              </w:divBdr>
            </w:div>
            <w:div w:id="2738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803">
      <w:bodyDiv w:val="1"/>
      <w:marLeft w:val="0"/>
      <w:marRight w:val="0"/>
      <w:marTop w:val="0"/>
      <w:marBottom w:val="0"/>
      <w:divBdr>
        <w:top w:val="none" w:sz="0" w:space="0" w:color="auto"/>
        <w:left w:val="none" w:sz="0" w:space="0" w:color="auto"/>
        <w:bottom w:val="none" w:sz="0" w:space="0" w:color="auto"/>
        <w:right w:val="none" w:sz="0" w:space="0" w:color="auto"/>
      </w:divBdr>
    </w:div>
    <w:div w:id="565341000">
      <w:bodyDiv w:val="1"/>
      <w:marLeft w:val="0"/>
      <w:marRight w:val="0"/>
      <w:marTop w:val="0"/>
      <w:marBottom w:val="0"/>
      <w:divBdr>
        <w:top w:val="none" w:sz="0" w:space="0" w:color="auto"/>
        <w:left w:val="none" w:sz="0" w:space="0" w:color="auto"/>
        <w:bottom w:val="none" w:sz="0" w:space="0" w:color="auto"/>
        <w:right w:val="none" w:sz="0" w:space="0" w:color="auto"/>
      </w:divBdr>
      <w:divsChild>
        <w:div w:id="1030491872">
          <w:marLeft w:val="0"/>
          <w:marRight w:val="0"/>
          <w:marTop w:val="0"/>
          <w:marBottom w:val="0"/>
          <w:divBdr>
            <w:top w:val="none" w:sz="0" w:space="0" w:color="auto"/>
            <w:left w:val="none" w:sz="0" w:space="0" w:color="auto"/>
            <w:bottom w:val="none" w:sz="0" w:space="0" w:color="auto"/>
            <w:right w:val="none" w:sz="0" w:space="0" w:color="auto"/>
          </w:divBdr>
          <w:divsChild>
            <w:div w:id="101343946">
              <w:marLeft w:val="0"/>
              <w:marRight w:val="0"/>
              <w:marTop w:val="0"/>
              <w:marBottom w:val="0"/>
              <w:divBdr>
                <w:top w:val="none" w:sz="0" w:space="0" w:color="auto"/>
                <w:left w:val="none" w:sz="0" w:space="0" w:color="auto"/>
                <w:bottom w:val="none" w:sz="0" w:space="0" w:color="auto"/>
                <w:right w:val="none" w:sz="0" w:space="0" w:color="auto"/>
              </w:divBdr>
            </w:div>
            <w:div w:id="74136786">
              <w:marLeft w:val="0"/>
              <w:marRight w:val="0"/>
              <w:marTop w:val="0"/>
              <w:marBottom w:val="0"/>
              <w:divBdr>
                <w:top w:val="none" w:sz="0" w:space="0" w:color="auto"/>
                <w:left w:val="none" w:sz="0" w:space="0" w:color="auto"/>
                <w:bottom w:val="none" w:sz="0" w:space="0" w:color="auto"/>
                <w:right w:val="none" w:sz="0" w:space="0" w:color="auto"/>
              </w:divBdr>
            </w:div>
            <w:div w:id="1637295216">
              <w:marLeft w:val="0"/>
              <w:marRight w:val="0"/>
              <w:marTop w:val="0"/>
              <w:marBottom w:val="0"/>
              <w:divBdr>
                <w:top w:val="none" w:sz="0" w:space="0" w:color="auto"/>
                <w:left w:val="none" w:sz="0" w:space="0" w:color="auto"/>
                <w:bottom w:val="none" w:sz="0" w:space="0" w:color="auto"/>
                <w:right w:val="none" w:sz="0" w:space="0" w:color="auto"/>
              </w:divBdr>
            </w:div>
            <w:div w:id="19966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850">
      <w:bodyDiv w:val="1"/>
      <w:marLeft w:val="0"/>
      <w:marRight w:val="0"/>
      <w:marTop w:val="0"/>
      <w:marBottom w:val="0"/>
      <w:divBdr>
        <w:top w:val="none" w:sz="0" w:space="0" w:color="auto"/>
        <w:left w:val="none" w:sz="0" w:space="0" w:color="auto"/>
        <w:bottom w:val="none" w:sz="0" w:space="0" w:color="auto"/>
        <w:right w:val="none" w:sz="0" w:space="0" w:color="auto"/>
      </w:divBdr>
    </w:div>
    <w:div w:id="578752338">
      <w:bodyDiv w:val="1"/>
      <w:marLeft w:val="0"/>
      <w:marRight w:val="0"/>
      <w:marTop w:val="0"/>
      <w:marBottom w:val="0"/>
      <w:divBdr>
        <w:top w:val="none" w:sz="0" w:space="0" w:color="auto"/>
        <w:left w:val="none" w:sz="0" w:space="0" w:color="auto"/>
        <w:bottom w:val="none" w:sz="0" w:space="0" w:color="auto"/>
        <w:right w:val="none" w:sz="0" w:space="0" w:color="auto"/>
      </w:divBdr>
    </w:div>
    <w:div w:id="607782668">
      <w:bodyDiv w:val="1"/>
      <w:marLeft w:val="0"/>
      <w:marRight w:val="0"/>
      <w:marTop w:val="0"/>
      <w:marBottom w:val="0"/>
      <w:divBdr>
        <w:top w:val="none" w:sz="0" w:space="0" w:color="auto"/>
        <w:left w:val="none" w:sz="0" w:space="0" w:color="auto"/>
        <w:bottom w:val="none" w:sz="0" w:space="0" w:color="auto"/>
        <w:right w:val="none" w:sz="0" w:space="0" w:color="auto"/>
      </w:divBdr>
    </w:div>
    <w:div w:id="609050834">
      <w:bodyDiv w:val="1"/>
      <w:marLeft w:val="0"/>
      <w:marRight w:val="0"/>
      <w:marTop w:val="0"/>
      <w:marBottom w:val="0"/>
      <w:divBdr>
        <w:top w:val="none" w:sz="0" w:space="0" w:color="auto"/>
        <w:left w:val="none" w:sz="0" w:space="0" w:color="auto"/>
        <w:bottom w:val="none" w:sz="0" w:space="0" w:color="auto"/>
        <w:right w:val="none" w:sz="0" w:space="0" w:color="auto"/>
      </w:divBdr>
    </w:div>
    <w:div w:id="620768996">
      <w:bodyDiv w:val="1"/>
      <w:marLeft w:val="0"/>
      <w:marRight w:val="0"/>
      <w:marTop w:val="0"/>
      <w:marBottom w:val="0"/>
      <w:divBdr>
        <w:top w:val="none" w:sz="0" w:space="0" w:color="auto"/>
        <w:left w:val="none" w:sz="0" w:space="0" w:color="auto"/>
        <w:bottom w:val="none" w:sz="0" w:space="0" w:color="auto"/>
        <w:right w:val="none" w:sz="0" w:space="0" w:color="auto"/>
      </w:divBdr>
      <w:divsChild>
        <w:div w:id="28575151">
          <w:marLeft w:val="0"/>
          <w:marRight w:val="0"/>
          <w:marTop w:val="0"/>
          <w:marBottom w:val="0"/>
          <w:divBdr>
            <w:top w:val="none" w:sz="0" w:space="0" w:color="auto"/>
            <w:left w:val="none" w:sz="0" w:space="0" w:color="auto"/>
            <w:bottom w:val="none" w:sz="0" w:space="0" w:color="auto"/>
            <w:right w:val="none" w:sz="0" w:space="0" w:color="auto"/>
          </w:divBdr>
          <w:divsChild>
            <w:div w:id="824513951">
              <w:marLeft w:val="0"/>
              <w:marRight w:val="0"/>
              <w:marTop w:val="0"/>
              <w:marBottom w:val="0"/>
              <w:divBdr>
                <w:top w:val="none" w:sz="0" w:space="0" w:color="auto"/>
                <w:left w:val="none" w:sz="0" w:space="0" w:color="auto"/>
                <w:bottom w:val="none" w:sz="0" w:space="0" w:color="auto"/>
                <w:right w:val="none" w:sz="0" w:space="0" w:color="auto"/>
              </w:divBdr>
            </w:div>
            <w:div w:id="111025413">
              <w:marLeft w:val="0"/>
              <w:marRight w:val="0"/>
              <w:marTop w:val="0"/>
              <w:marBottom w:val="0"/>
              <w:divBdr>
                <w:top w:val="none" w:sz="0" w:space="0" w:color="auto"/>
                <w:left w:val="none" w:sz="0" w:space="0" w:color="auto"/>
                <w:bottom w:val="none" w:sz="0" w:space="0" w:color="auto"/>
                <w:right w:val="none" w:sz="0" w:space="0" w:color="auto"/>
              </w:divBdr>
            </w:div>
            <w:div w:id="1350832127">
              <w:marLeft w:val="0"/>
              <w:marRight w:val="0"/>
              <w:marTop w:val="0"/>
              <w:marBottom w:val="0"/>
              <w:divBdr>
                <w:top w:val="none" w:sz="0" w:space="0" w:color="auto"/>
                <w:left w:val="none" w:sz="0" w:space="0" w:color="auto"/>
                <w:bottom w:val="none" w:sz="0" w:space="0" w:color="auto"/>
                <w:right w:val="none" w:sz="0" w:space="0" w:color="auto"/>
              </w:divBdr>
            </w:div>
            <w:div w:id="678895713">
              <w:marLeft w:val="0"/>
              <w:marRight w:val="0"/>
              <w:marTop w:val="0"/>
              <w:marBottom w:val="0"/>
              <w:divBdr>
                <w:top w:val="none" w:sz="0" w:space="0" w:color="auto"/>
                <w:left w:val="none" w:sz="0" w:space="0" w:color="auto"/>
                <w:bottom w:val="none" w:sz="0" w:space="0" w:color="auto"/>
                <w:right w:val="none" w:sz="0" w:space="0" w:color="auto"/>
              </w:divBdr>
            </w:div>
            <w:div w:id="1306545977">
              <w:marLeft w:val="0"/>
              <w:marRight w:val="0"/>
              <w:marTop w:val="0"/>
              <w:marBottom w:val="0"/>
              <w:divBdr>
                <w:top w:val="none" w:sz="0" w:space="0" w:color="auto"/>
                <w:left w:val="none" w:sz="0" w:space="0" w:color="auto"/>
                <w:bottom w:val="none" w:sz="0" w:space="0" w:color="auto"/>
                <w:right w:val="none" w:sz="0" w:space="0" w:color="auto"/>
              </w:divBdr>
            </w:div>
            <w:div w:id="1498617688">
              <w:marLeft w:val="0"/>
              <w:marRight w:val="0"/>
              <w:marTop w:val="0"/>
              <w:marBottom w:val="0"/>
              <w:divBdr>
                <w:top w:val="none" w:sz="0" w:space="0" w:color="auto"/>
                <w:left w:val="none" w:sz="0" w:space="0" w:color="auto"/>
                <w:bottom w:val="none" w:sz="0" w:space="0" w:color="auto"/>
                <w:right w:val="none" w:sz="0" w:space="0" w:color="auto"/>
              </w:divBdr>
            </w:div>
            <w:div w:id="308176200">
              <w:marLeft w:val="0"/>
              <w:marRight w:val="0"/>
              <w:marTop w:val="0"/>
              <w:marBottom w:val="0"/>
              <w:divBdr>
                <w:top w:val="none" w:sz="0" w:space="0" w:color="auto"/>
                <w:left w:val="none" w:sz="0" w:space="0" w:color="auto"/>
                <w:bottom w:val="none" w:sz="0" w:space="0" w:color="auto"/>
                <w:right w:val="none" w:sz="0" w:space="0" w:color="auto"/>
              </w:divBdr>
            </w:div>
            <w:div w:id="743841662">
              <w:marLeft w:val="0"/>
              <w:marRight w:val="0"/>
              <w:marTop w:val="0"/>
              <w:marBottom w:val="0"/>
              <w:divBdr>
                <w:top w:val="none" w:sz="0" w:space="0" w:color="auto"/>
                <w:left w:val="none" w:sz="0" w:space="0" w:color="auto"/>
                <w:bottom w:val="none" w:sz="0" w:space="0" w:color="auto"/>
                <w:right w:val="none" w:sz="0" w:space="0" w:color="auto"/>
              </w:divBdr>
            </w:div>
            <w:div w:id="620839520">
              <w:marLeft w:val="0"/>
              <w:marRight w:val="0"/>
              <w:marTop w:val="0"/>
              <w:marBottom w:val="0"/>
              <w:divBdr>
                <w:top w:val="none" w:sz="0" w:space="0" w:color="auto"/>
                <w:left w:val="none" w:sz="0" w:space="0" w:color="auto"/>
                <w:bottom w:val="none" w:sz="0" w:space="0" w:color="auto"/>
                <w:right w:val="none" w:sz="0" w:space="0" w:color="auto"/>
              </w:divBdr>
            </w:div>
            <w:div w:id="156459022">
              <w:marLeft w:val="0"/>
              <w:marRight w:val="0"/>
              <w:marTop w:val="0"/>
              <w:marBottom w:val="0"/>
              <w:divBdr>
                <w:top w:val="none" w:sz="0" w:space="0" w:color="auto"/>
                <w:left w:val="none" w:sz="0" w:space="0" w:color="auto"/>
                <w:bottom w:val="none" w:sz="0" w:space="0" w:color="auto"/>
                <w:right w:val="none" w:sz="0" w:space="0" w:color="auto"/>
              </w:divBdr>
            </w:div>
            <w:div w:id="300230558">
              <w:marLeft w:val="0"/>
              <w:marRight w:val="0"/>
              <w:marTop w:val="0"/>
              <w:marBottom w:val="0"/>
              <w:divBdr>
                <w:top w:val="none" w:sz="0" w:space="0" w:color="auto"/>
                <w:left w:val="none" w:sz="0" w:space="0" w:color="auto"/>
                <w:bottom w:val="none" w:sz="0" w:space="0" w:color="auto"/>
                <w:right w:val="none" w:sz="0" w:space="0" w:color="auto"/>
              </w:divBdr>
            </w:div>
            <w:div w:id="1977026472">
              <w:marLeft w:val="0"/>
              <w:marRight w:val="0"/>
              <w:marTop w:val="0"/>
              <w:marBottom w:val="0"/>
              <w:divBdr>
                <w:top w:val="none" w:sz="0" w:space="0" w:color="auto"/>
                <w:left w:val="none" w:sz="0" w:space="0" w:color="auto"/>
                <w:bottom w:val="none" w:sz="0" w:space="0" w:color="auto"/>
                <w:right w:val="none" w:sz="0" w:space="0" w:color="auto"/>
              </w:divBdr>
            </w:div>
            <w:div w:id="822236749">
              <w:marLeft w:val="0"/>
              <w:marRight w:val="0"/>
              <w:marTop w:val="0"/>
              <w:marBottom w:val="0"/>
              <w:divBdr>
                <w:top w:val="none" w:sz="0" w:space="0" w:color="auto"/>
                <w:left w:val="none" w:sz="0" w:space="0" w:color="auto"/>
                <w:bottom w:val="none" w:sz="0" w:space="0" w:color="auto"/>
                <w:right w:val="none" w:sz="0" w:space="0" w:color="auto"/>
              </w:divBdr>
            </w:div>
            <w:div w:id="1475829732">
              <w:marLeft w:val="0"/>
              <w:marRight w:val="0"/>
              <w:marTop w:val="0"/>
              <w:marBottom w:val="0"/>
              <w:divBdr>
                <w:top w:val="none" w:sz="0" w:space="0" w:color="auto"/>
                <w:left w:val="none" w:sz="0" w:space="0" w:color="auto"/>
                <w:bottom w:val="none" w:sz="0" w:space="0" w:color="auto"/>
                <w:right w:val="none" w:sz="0" w:space="0" w:color="auto"/>
              </w:divBdr>
            </w:div>
            <w:div w:id="1667325401">
              <w:marLeft w:val="0"/>
              <w:marRight w:val="0"/>
              <w:marTop w:val="0"/>
              <w:marBottom w:val="0"/>
              <w:divBdr>
                <w:top w:val="none" w:sz="0" w:space="0" w:color="auto"/>
                <w:left w:val="none" w:sz="0" w:space="0" w:color="auto"/>
                <w:bottom w:val="none" w:sz="0" w:space="0" w:color="auto"/>
                <w:right w:val="none" w:sz="0" w:space="0" w:color="auto"/>
              </w:divBdr>
            </w:div>
            <w:div w:id="729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6063">
      <w:bodyDiv w:val="1"/>
      <w:marLeft w:val="0"/>
      <w:marRight w:val="0"/>
      <w:marTop w:val="0"/>
      <w:marBottom w:val="0"/>
      <w:divBdr>
        <w:top w:val="none" w:sz="0" w:space="0" w:color="auto"/>
        <w:left w:val="none" w:sz="0" w:space="0" w:color="auto"/>
        <w:bottom w:val="none" w:sz="0" w:space="0" w:color="auto"/>
        <w:right w:val="none" w:sz="0" w:space="0" w:color="auto"/>
      </w:divBdr>
    </w:div>
    <w:div w:id="653071319">
      <w:bodyDiv w:val="1"/>
      <w:marLeft w:val="0"/>
      <w:marRight w:val="0"/>
      <w:marTop w:val="0"/>
      <w:marBottom w:val="0"/>
      <w:divBdr>
        <w:top w:val="none" w:sz="0" w:space="0" w:color="auto"/>
        <w:left w:val="none" w:sz="0" w:space="0" w:color="auto"/>
        <w:bottom w:val="none" w:sz="0" w:space="0" w:color="auto"/>
        <w:right w:val="none" w:sz="0" w:space="0" w:color="auto"/>
      </w:divBdr>
    </w:div>
    <w:div w:id="688917093">
      <w:bodyDiv w:val="1"/>
      <w:marLeft w:val="0"/>
      <w:marRight w:val="0"/>
      <w:marTop w:val="0"/>
      <w:marBottom w:val="0"/>
      <w:divBdr>
        <w:top w:val="none" w:sz="0" w:space="0" w:color="auto"/>
        <w:left w:val="none" w:sz="0" w:space="0" w:color="auto"/>
        <w:bottom w:val="none" w:sz="0" w:space="0" w:color="auto"/>
        <w:right w:val="none" w:sz="0" w:space="0" w:color="auto"/>
      </w:divBdr>
      <w:divsChild>
        <w:div w:id="580869798">
          <w:marLeft w:val="0"/>
          <w:marRight w:val="0"/>
          <w:marTop w:val="0"/>
          <w:marBottom w:val="0"/>
          <w:divBdr>
            <w:top w:val="none" w:sz="0" w:space="0" w:color="auto"/>
            <w:left w:val="none" w:sz="0" w:space="0" w:color="auto"/>
            <w:bottom w:val="none" w:sz="0" w:space="0" w:color="auto"/>
            <w:right w:val="none" w:sz="0" w:space="0" w:color="auto"/>
          </w:divBdr>
          <w:divsChild>
            <w:div w:id="882450629">
              <w:marLeft w:val="0"/>
              <w:marRight w:val="0"/>
              <w:marTop w:val="0"/>
              <w:marBottom w:val="0"/>
              <w:divBdr>
                <w:top w:val="none" w:sz="0" w:space="0" w:color="auto"/>
                <w:left w:val="none" w:sz="0" w:space="0" w:color="auto"/>
                <w:bottom w:val="none" w:sz="0" w:space="0" w:color="auto"/>
                <w:right w:val="none" w:sz="0" w:space="0" w:color="auto"/>
              </w:divBdr>
            </w:div>
            <w:div w:id="697052273">
              <w:marLeft w:val="0"/>
              <w:marRight w:val="0"/>
              <w:marTop w:val="0"/>
              <w:marBottom w:val="0"/>
              <w:divBdr>
                <w:top w:val="none" w:sz="0" w:space="0" w:color="auto"/>
                <w:left w:val="none" w:sz="0" w:space="0" w:color="auto"/>
                <w:bottom w:val="none" w:sz="0" w:space="0" w:color="auto"/>
                <w:right w:val="none" w:sz="0" w:space="0" w:color="auto"/>
              </w:divBdr>
            </w:div>
            <w:div w:id="255332944">
              <w:marLeft w:val="0"/>
              <w:marRight w:val="0"/>
              <w:marTop w:val="0"/>
              <w:marBottom w:val="0"/>
              <w:divBdr>
                <w:top w:val="none" w:sz="0" w:space="0" w:color="auto"/>
                <w:left w:val="none" w:sz="0" w:space="0" w:color="auto"/>
                <w:bottom w:val="none" w:sz="0" w:space="0" w:color="auto"/>
                <w:right w:val="none" w:sz="0" w:space="0" w:color="auto"/>
              </w:divBdr>
            </w:div>
            <w:div w:id="301271029">
              <w:marLeft w:val="0"/>
              <w:marRight w:val="0"/>
              <w:marTop w:val="0"/>
              <w:marBottom w:val="0"/>
              <w:divBdr>
                <w:top w:val="none" w:sz="0" w:space="0" w:color="auto"/>
                <w:left w:val="none" w:sz="0" w:space="0" w:color="auto"/>
                <w:bottom w:val="none" w:sz="0" w:space="0" w:color="auto"/>
                <w:right w:val="none" w:sz="0" w:space="0" w:color="auto"/>
              </w:divBdr>
            </w:div>
            <w:div w:id="1274098834">
              <w:marLeft w:val="0"/>
              <w:marRight w:val="0"/>
              <w:marTop w:val="0"/>
              <w:marBottom w:val="0"/>
              <w:divBdr>
                <w:top w:val="none" w:sz="0" w:space="0" w:color="auto"/>
                <w:left w:val="none" w:sz="0" w:space="0" w:color="auto"/>
                <w:bottom w:val="none" w:sz="0" w:space="0" w:color="auto"/>
                <w:right w:val="none" w:sz="0" w:space="0" w:color="auto"/>
              </w:divBdr>
            </w:div>
            <w:div w:id="1502889701">
              <w:marLeft w:val="0"/>
              <w:marRight w:val="0"/>
              <w:marTop w:val="0"/>
              <w:marBottom w:val="0"/>
              <w:divBdr>
                <w:top w:val="none" w:sz="0" w:space="0" w:color="auto"/>
                <w:left w:val="none" w:sz="0" w:space="0" w:color="auto"/>
                <w:bottom w:val="none" w:sz="0" w:space="0" w:color="auto"/>
                <w:right w:val="none" w:sz="0" w:space="0" w:color="auto"/>
              </w:divBdr>
            </w:div>
            <w:div w:id="1593735895">
              <w:marLeft w:val="0"/>
              <w:marRight w:val="0"/>
              <w:marTop w:val="0"/>
              <w:marBottom w:val="0"/>
              <w:divBdr>
                <w:top w:val="none" w:sz="0" w:space="0" w:color="auto"/>
                <w:left w:val="none" w:sz="0" w:space="0" w:color="auto"/>
                <w:bottom w:val="none" w:sz="0" w:space="0" w:color="auto"/>
                <w:right w:val="none" w:sz="0" w:space="0" w:color="auto"/>
              </w:divBdr>
            </w:div>
            <w:div w:id="1144396281">
              <w:marLeft w:val="0"/>
              <w:marRight w:val="0"/>
              <w:marTop w:val="0"/>
              <w:marBottom w:val="0"/>
              <w:divBdr>
                <w:top w:val="none" w:sz="0" w:space="0" w:color="auto"/>
                <w:left w:val="none" w:sz="0" w:space="0" w:color="auto"/>
                <w:bottom w:val="none" w:sz="0" w:space="0" w:color="auto"/>
                <w:right w:val="none" w:sz="0" w:space="0" w:color="auto"/>
              </w:divBdr>
            </w:div>
            <w:div w:id="1684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1064">
      <w:bodyDiv w:val="1"/>
      <w:marLeft w:val="0"/>
      <w:marRight w:val="0"/>
      <w:marTop w:val="0"/>
      <w:marBottom w:val="0"/>
      <w:divBdr>
        <w:top w:val="none" w:sz="0" w:space="0" w:color="auto"/>
        <w:left w:val="none" w:sz="0" w:space="0" w:color="auto"/>
        <w:bottom w:val="none" w:sz="0" w:space="0" w:color="auto"/>
        <w:right w:val="none" w:sz="0" w:space="0" w:color="auto"/>
      </w:divBdr>
      <w:divsChild>
        <w:div w:id="1311132812">
          <w:marLeft w:val="0"/>
          <w:marRight w:val="0"/>
          <w:marTop w:val="0"/>
          <w:marBottom w:val="0"/>
          <w:divBdr>
            <w:top w:val="none" w:sz="0" w:space="0" w:color="auto"/>
            <w:left w:val="none" w:sz="0" w:space="0" w:color="auto"/>
            <w:bottom w:val="none" w:sz="0" w:space="0" w:color="auto"/>
            <w:right w:val="none" w:sz="0" w:space="0" w:color="auto"/>
          </w:divBdr>
          <w:divsChild>
            <w:div w:id="1066033350">
              <w:marLeft w:val="0"/>
              <w:marRight w:val="0"/>
              <w:marTop w:val="0"/>
              <w:marBottom w:val="0"/>
              <w:divBdr>
                <w:top w:val="none" w:sz="0" w:space="0" w:color="auto"/>
                <w:left w:val="none" w:sz="0" w:space="0" w:color="auto"/>
                <w:bottom w:val="none" w:sz="0" w:space="0" w:color="auto"/>
                <w:right w:val="none" w:sz="0" w:space="0" w:color="auto"/>
              </w:divBdr>
            </w:div>
            <w:div w:id="1020358616">
              <w:marLeft w:val="0"/>
              <w:marRight w:val="0"/>
              <w:marTop w:val="0"/>
              <w:marBottom w:val="0"/>
              <w:divBdr>
                <w:top w:val="none" w:sz="0" w:space="0" w:color="auto"/>
                <w:left w:val="none" w:sz="0" w:space="0" w:color="auto"/>
                <w:bottom w:val="none" w:sz="0" w:space="0" w:color="auto"/>
                <w:right w:val="none" w:sz="0" w:space="0" w:color="auto"/>
              </w:divBdr>
            </w:div>
            <w:div w:id="1818184736">
              <w:marLeft w:val="0"/>
              <w:marRight w:val="0"/>
              <w:marTop w:val="0"/>
              <w:marBottom w:val="0"/>
              <w:divBdr>
                <w:top w:val="none" w:sz="0" w:space="0" w:color="auto"/>
                <w:left w:val="none" w:sz="0" w:space="0" w:color="auto"/>
                <w:bottom w:val="none" w:sz="0" w:space="0" w:color="auto"/>
                <w:right w:val="none" w:sz="0" w:space="0" w:color="auto"/>
              </w:divBdr>
            </w:div>
            <w:div w:id="78717740">
              <w:marLeft w:val="0"/>
              <w:marRight w:val="0"/>
              <w:marTop w:val="0"/>
              <w:marBottom w:val="0"/>
              <w:divBdr>
                <w:top w:val="none" w:sz="0" w:space="0" w:color="auto"/>
                <w:left w:val="none" w:sz="0" w:space="0" w:color="auto"/>
                <w:bottom w:val="none" w:sz="0" w:space="0" w:color="auto"/>
                <w:right w:val="none" w:sz="0" w:space="0" w:color="auto"/>
              </w:divBdr>
            </w:div>
            <w:div w:id="1860967599">
              <w:marLeft w:val="0"/>
              <w:marRight w:val="0"/>
              <w:marTop w:val="0"/>
              <w:marBottom w:val="0"/>
              <w:divBdr>
                <w:top w:val="none" w:sz="0" w:space="0" w:color="auto"/>
                <w:left w:val="none" w:sz="0" w:space="0" w:color="auto"/>
                <w:bottom w:val="none" w:sz="0" w:space="0" w:color="auto"/>
                <w:right w:val="none" w:sz="0" w:space="0" w:color="auto"/>
              </w:divBdr>
            </w:div>
            <w:div w:id="2047024427">
              <w:marLeft w:val="0"/>
              <w:marRight w:val="0"/>
              <w:marTop w:val="0"/>
              <w:marBottom w:val="0"/>
              <w:divBdr>
                <w:top w:val="none" w:sz="0" w:space="0" w:color="auto"/>
                <w:left w:val="none" w:sz="0" w:space="0" w:color="auto"/>
                <w:bottom w:val="none" w:sz="0" w:space="0" w:color="auto"/>
                <w:right w:val="none" w:sz="0" w:space="0" w:color="auto"/>
              </w:divBdr>
            </w:div>
            <w:div w:id="348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73">
      <w:bodyDiv w:val="1"/>
      <w:marLeft w:val="0"/>
      <w:marRight w:val="0"/>
      <w:marTop w:val="0"/>
      <w:marBottom w:val="0"/>
      <w:divBdr>
        <w:top w:val="none" w:sz="0" w:space="0" w:color="auto"/>
        <w:left w:val="none" w:sz="0" w:space="0" w:color="auto"/>
        <w:bottom w:val="none" w:sz="0" w:space="0" w:color="auto"/>
        <w:right w:val="none" w:sz="0" w:space="0" w:color="auto"/>
      </w:divBdr>
    </w:div>
    <w:div w:id="719600243">
      <w:bodyDiv w:val="1"/>
      <w:marLeft w:val="0"/>
      <w:marRight w:val="0"/>
      <w:marTop w:val="0"/>
      <w:marBottom w:val="0"/>
      <w:divBdr>
        <w:top w:val="none" w:sz="0" w:space="0" w:color="auto"/>
        <w:left w:val="none" w:sz="0" w:space="0" w:color="auto"/>
        <w:bottom w:val="none" w:sz="0" w:space="0" w:color="auto"/>
        <w:right w:val="none" w:sz="0" w:space="0" w:color="auto"/>
      </w:divBdr>
    </w:div>
    <w:div w:id="745999867">
      <w:bodyDiv w:val="1"/>
      <w:marLeft w:val="0"/>
      <w:marRight w:val="0"/>
      <w:marTop w:val="0"/>
      <w:marBottom w:val="0"/>
      <w:divBdr>
        <w:top w:val="none" w:sz="0" w:space="0" w:color="auto"/>
        <w:left w:val="none" w:sz="0" w:space="0" w:color="auto"/>
        <w:bottom w:val="none" w:sz="0" w:space="0" w:color="auto"/>
        <w:right w:val="none" w:sz="0" w:space="0" w:color="auto"/>
      </w:divBdr>
      <w:divsChild>
        <w:div w:id="2101489672">
          <w:marLeft w:val="0"/>
          <w:marRight w:val="0"/>
          <w:marTop w:val="0"/>
          <w:marBottom w:val="0"/>
          <w:divBdr>
            <w:top w:val="none" w:sz="0" w:space="0" w:color="auto"/>
            <w:left w:val="none" w:sz="0" w:space="0" w:color="auto"/>
            <w:bottom w:val="none" w:sz="0" w:space="0" w:color="auto"/>
            <w:right w:val="none" w:sz="0" w:space="0" w:color="auto"/>
          </w:divBdr>
          <w:divsChild>
            <w:div w:id="588537023">
              <w:marLeft w:val="0"/>
              <w:marRight w:val="0"/>
              <w:marTop w:val="0"/>
              <w:marBottom w:val="0"/>
              <w:divBdr>
                <w:top w:val="none" w:sz="0" w:space="0" w:color="auto"/>
                <w:left w:val="none" w:sz="0" w:space="0" w:color="auto"/>
                <w:bottom w:val="none" w:sz="0" w:space="0" w:color="auto"/>
                <w:right w:val="none" w:sz="0" w:space="0" w:color="auto"/>
              </w:divBdr>
            </w:div>
            <w:div w:id="829062809">
              <w:marLeft w:val="0"/>
              <w:marRight w:val="0"/>
              <w:marTop w:val="0"/>
              <w:marBottom w:val="0"/>
              <w:divBdr>
                <w:top w:val="none" w:sz="0" w:space="0" w:color="auto"/>
                <w:left w:val="none" w:sz="0" w:space="0" w:color="auto"/>
                <w:bottom w:val="none" w:sz="0" w:space="0" w:color="auto"/>
                <w:right w:val="none" w:sz="0" w:space="0" w:color="auto"/>
              </w:divBdr>
            </w:div>
            <w:div w:id="15442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173">
      <w:bodyDiv w:val="1"/>
      <w:marLeft w:val="0"/>
      <w:marRight w:val="0"/>
      <w:marTop w:val="0"/>
      <w:marBottom w:val="0"/>
      <w:divBdr>
        <w:top w:val="none" w:sz="0" w:space="0" w:color="auto"/>
        <w:left w:val="none" w:sz="0" w:space="0" w:color="auto"/>
        <w:bottom w:val="none" w:sz="0" w:space="0" w:color="auto"/>
        <w:right w:val="none" w:sz="0" w:space="0" w:color="auto"/>
      </w:divBdr>
      <w:divsChild>
        <w:div w:id="1947495866">
          <w:marLeft w:val="0"/>
          <w:marRight w:val="0"/>
          <w:marTop w:val="0"/>
          <w:marBottom w:val="0"/>
          <w:divBdr>
            <w:top w:val="none" w:sz="0" w:space="0" w:color="auto"/>
            <w:left w:val="none" w:sz="0" w:space="0" w:color="auto"/>
            <w:bottom w:val="none" w:sz="0" w:space="0" w:color="auto"/>
            <w:right w:val="none" w:sz="0" w:space="0" w:color="auto"/>
          </w:divBdr>
          <w:divsChild>
            <w:div w:id="1784306922">
              <w:marLeft w:val="0"/>
              <w:marRight w:val="0"/>
              <w:marTop w:val="0"/>
              <w:marBottom w:val="0"/>
              <w:divBdr>
                <w:top w:val="none" w:sz="0" w:space="0" w:color="auto"/>
                <w:left w:val="none" w:sz="0" w:space="0" w:color="auto"/>
                <w:bottom w:val="none" w:sz="0" w:space="0" w:color="auto"/>
                <w:right w:val="none" w:sz="0" w:space="0" w:color="auto"/>
              </w:divBdr>
            </w:div>
            <w:div w:id="369040523">
              <w:marLeft w:val="0"/>
              <w:marRight w:val="0"/>
              <w:marTop w:val="0"/>
              <w:marBottom w:val="0"/>
              <w:divBdr>
                <w:top w:val="none" w:sz="0" w:space="0" w:color="auto"/>
                <w:left w:val="none" w:sz="0" w:space="0" w:color="auto"/>
                <w:bottom w:val="none" w:sz="0" w:space="0" w:color="auto"/>
                <w:right w:val="none" w:sz="0" w:space="0" w:color="auto"/>
              </w:divBdr>
            </w:div>
            <w:div w:id="497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115">
      <w:bodyDiv w:val="1"/>
      <w:marLeft w:val="0"/>
      <w:marRight w:val="0"/>
      <w:marTop w:val="0"/>
      <w:marBottom w:val="0"/>
      <w:divBdr>
        <w:top w:val="none" w:sz="0" w:space="0" w:color="auto"/>
        <w:left w:val="none" w:sz="0" w:space="0" w:color="auto"/>
        <w:bottom w:val="none" w:sz="0" w:space="0" w:color="auto"/>
        <w:right w:val="none" w:sz="0" w:space="0" w:color="auto"/>
      </w:divBdr>
      <w:divsChild>
        <w:div w:id="990870995">
          <w:marLeft w:val="0"/>
          <w:marRight w:val="0"/>
          <w:marTop w:val="0"/>
          <w:marBottom w:val="0"/>
          <w:divBdr>
            <w:top w:val="none" w:sz="0" w:space="0" w:color="auto"/>
            <w:left w:val="none" w:sz="0" w:space="0" w:color="auto"/>
            <w:bottom w:val="none" w:sz="0" w:space="0" w:color="auto"/>
            <w:right w:val="none" w:sz="0" w:space="0" w:color="auto"/>
          </w:divBdr>
          <w:divsChild>
            <w:div w:id="427240207">
              <w:marLeft w:val="0"/>
              <w:marRight w:val="0"/>
              <w:marTop w:val="0"/>
              <w:marBottom w:val="0"/>
              <w:divBdr>
                <w:top w:val="none" w:sz="0" w:space="0" w:color="auto"/>
                <w:left w:val="none" w:sz="0" w:space="0" w:color="auto"/>
                <w:bottom w:val="none" w:sz="0" w:space="0" w:color="auto"/>
                <w:right w:val="none" w:sz="0" w:space="0" w:color="auto"/>
              </w:divBdr>
            </w:div>
            <w:div w:id="1935436615">
              <w:marLeft w:val="0"/>
              <w:marRight w:val="0"/>
              <w:marTop w:val="0"/>
              <w:marBottom w:val="0"/>
              <w:divBdr>
                <w:top w:val="none" w:sz="0" w:space="0" w:color="auto"/>
                <w:left w:val="none" w:sz="0" w:space="0" w:color="auto"/>
                <w:bottom w:val="none" w:sz="0" w:space="0" w:color="auto"/>
                <w:right w:val="none" w:sz="0" w:space="0" w:color="auto"/>
              </w:divBdr>
            </w:div>
            <w:div w:id="505097288">
              <w:marLeft w:val="0"/>
              <w:marRight w:val="0"/>
              <w:marTop w:val="0"/>
              <w:marBottom w:val="0"/>
              <w:divBdr>
                <w:top w:val="none" w:sz="0" w:space="0" w:color="auto"/>
                <w:left w:val="none" w:sz="0" w:space="0" w:color="auto"/>
                <w:bottom w:val="none" w:sz="0" w:space="0" w:color="auto"/>
                <w:right w:val="none" w:sz="0" w:space="0" w:color="auto"/>
              </w:divBdr>
            </w:div>
            <w:div w:id="1667979408">
              <w:marLeft w:val="0"/>
              <w:marRight w:val="0"/>
              <w:marTop w:val="0"/>
              <w:marBottom w:val="0"/>
              <w:divBdr>
                <w:top w:val="none" w:sz="0" w:space="0" w:color="auto"/>
                <w:left w:val="none" w:sz="0" w:space="0" w:color="auto"/>
                <w:bottom w:val="none" w:sz="0" w:space="0" w:color="auto"/>
                <w:right w:val="none" w:sz="0" w:space="0" w:color="auto"/>
              </w:divBdr>
            </w:div>
            <w:div w:id="1015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450">
      <w:bodyDiv w:val="1"/>
      <w:marLeft w:val="0"/>
      <w:marRight w:val="0"/>
      <w:marTop w:val="0"/>
      <w:marBottom w:val="0"/>
      <w:divBdr>
        <w:top w:val="none" w:sz="0" w:space="0" w:color="auto"/>
        <w:left w:val="none" w:sz="0" w:space="0" w:color="auto"/>
        <w:bottom w:val="none" w:sz="0" w:space="0" w:color="auto"/>
        <w:right w:val="none" w:sz="0" w:space="0" w:color="auto"/>
      </w:divBdr>
    </w:div>
    <w:div w:id="818762939">
      <w:bodyDiv w:val="1"/>
      <w:marLeft w:val="0"/>
      <w:marRight w:val="0"/>
      <w:marTop w:val="0"/>
      <w:marBottom w:val="0"/>
      <w:divBdr>
        <w:top w:val="none" w:sz="0" w:space="0" w:color="auto"/>
        <w:left w:val="none" w:sz="0" w:space="0" w:color="auto"/>
        <w:bottom w:val="none" w:sz="0" w:space="0" w:color="auto"/>
        <w:right w:val="none" w:sz="0" w:space="0" w:color="auto"/>
      </w:divBdr>
    </w:div>
    <w:div w:id="836924237">
      <w:bodyDiv w:val="1"/>
      <w:marLeft w:val="0"/>
      <w:marRight w:val="0"/>
      <w:marTop w:val="0"/>
      <w:marBottom w:val="0"/>
      <w:divBdr>
        <w:top w:val="none" w:sz="0" w:space="0" w:color="auto"/>
        <w:left w:val="none" w:sz="0" w:space="0" w:color="auto"/>
        <w:bottom w:val="none" w:sz="0" w:space="0" w:color="auto"/>
        <w:right w:val="none" w:sz="0" w:space="0" w:color="auto"/>
      </w:divBdr>
      <w:divsChild>
        <w:div w:id="2085180867">
          <w:marLeft w:val="0"/>
          <w:marRight w:val="0"/>
          <w:marTop w:val="0"/>
          <w:marBottom w:val="0"/>
          <w:divBdr>
            <w:top w:val="none" w:sz="0" w:space="0" w:color="auto"/>
            <w:left w:val="none" w:sz="0" w:space="0" w:color="auto"/>
            <w:bottom w:val="none" w:sz="0" w:space="0" w:color="auto"/>
            <w:right w:val="none" w:sz="0" w:space="0" w:color="auto"/>
          </w:divBdr>
          <w:divsChild>
            <w:div w:id="4814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990">
      <w:bodyDiv w:val="1"/>
      <w:marLeft w:val="0"/>
      <w:marRight w:val="0"/>
      <w:marTop w:val="0"/>
      <w:marBottom w:val="0"/>
      <w:divBdr>
        <w:top w:val="none" w:sz="0" w:space="0" w:color="auto"/>
        <w:left w:val="none" w:sz="0" w:space="0" w:color="auto"/>
        <w:bottom w:val="none" w:sz="0" w:space="0" w:color="auto"/>
        <w:right w:val="none" w:sz="0" w:space="0" w:color="auto"/>
      </w:divBdr>
    </w:div>
    <w:div w:id="845023622">
      <w:bodyDiv w:val="1"/>
      <w:marLeft w:val="0"/>
      <w:marRight w:val="0"/>
      <w:marTop w:val="0"/>
      <w:marBottom w:val="0"/>
      <w:divBdr>
        <w:top w:val="none" w:sz="0" w:space="0" w:color="auto"/>
        <w:left w:val="none" w:sz="0" w:space="0" w:color="auto"/>
        <w:bottom w:val="none" w:sz="0" w:space="0" w:color="auto"/>
        <w:right w:val="none" w:sz="0" w:space="0" w:color="auto"/>
      </w:divBdr>
      <w:divsChild>
        <w:div w:id="1961646084">
          <w:marLeft w:val="0"/>
          <w:marRight w:val="0"/>
          <w:marTop w:val="0"/>
          <w:marBottom w:val="0"/>
          <w:divBdr>
            <w:top w:val="none" w:sz="0" w:space="0" w:color="auto"/>
            <w:left w:val="none" w:sz="0" w:space="0" w:color="auto"/>
            <w:bottom w:val="none" w:sz="0" w:space="0" w:color="auto"/>
            <w:right w:val="none" w:sz="0" w:space="0" w:color="auto"/>
          </w:divBdr>
          <w:divsChild>
            <w:div w:id="528417225">
              <w:marLeft w:val="0"/>
              <w:marRight w:val="0"/>
              <w:marTop w:val="0"/>
              <w:marBottom w:val="0"/>
              <w:divBdr>
                <w:top w:val="none" w:sz="0" w:space="0" w:color="auto"/>
                <w:left w:val="none" w:sz="0" w:space="0" w:color="auto"/>
                <w:bottom w:val="none" w:sz="0" w:space="0" w:color="auto"/>
                <w:right w:val="none" w:sz="0" w:space="0" w:color="auto"/>
              </w:divBdr>
            </w:div>
            <w:div w:id="229004827">
              <w:marLeft w:val="0"/>
              <w:marRight w:val="0"/>
              <w:marTop w:val="0"/>
              <w:marBottom w:val="0"/>
              <w:divBdr>
                <w:top w:val="none" w:sz="0" w:space="0" w:color="auto"/>
                <w:left w:val="none" w:sz="0" w:space="0" w:color="auto"/>
                <w:bottom w:val="none" w:sz="0" w:space="0" w:color="auto"/>
                <w:right w:val="none" w:sz="0" w:space="0" w:color="auto"/>
              </w:divBdr>
            </w:div>
            <w:div w:id="1576355761">
              <w:marLeft w:val="0"/>
              <w:marRight w:val="0"/>
              <w:marTop w:val="0"/>
              <w:marBottom w:val="0"/>
              <w:divBdr>
                <w:top w:val="none" w:sz="0" w:space="0" w:color="auto"/>
                <w:left w:val="none" w:sz="0" w:space="0" w:color="auto"/>
                <w:bottom w:val="none" w:sz="0" w:space="0" w:color="auto"/>
                <w:right w:val="none" w:sz="0" w:space="0" w:color="auto"/>
              </w:divBdr>
            </w:div>
            <w:div w:id="2099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389">
      <w:bodyDiv w:val="1"/>
      <w:marLeft w:val="0"/>
      <w:marRight w:val="0"/>
      <w:marTop w:val="0"/>
      <w:marBottom w:val="0"/>
      <w:divBdr>
        <w:top w:val="none" w:sz="0" w:space="0" w:color="auto"/>
        <w:left w:val="none" w:sz="0" w:space="0" w:color="auto"/>
        <w:bottom w:val="none" w:sz="0" w:space="0" w:color="auto"/>
        <w:right w:val="none" w:sz="0" w:space="0" w:color="auto"/>
      </w:divBdr>
      <w:divsChild>
        <w:div w:id="1759398542">
          <w:marLeft w:val="0"/>
          <w:marRight w:val="0"/>
          <w:marTop w:val="0"/>
          <w:marBottom w:val="0"/>
          <w:divBdr>
            <w:top w:val="none" w:sz="0" w:space="0" w:color="auto"/>
            <w:left w:val="none" w:sz="0" w:space="0" w:color="auto"/>
            <w:bottom w:val="none" w:sz="0" w:space="0" w:color="auto"/>
            <w:right w:val="none" w:sz="0" w:space="0" w:color="auto"/>
          </w:divBdr>
          <w:divsChild>
            <w:div w:id="2121336422">
              <w:marLeft w:val="0"/>
              <w:marRight w:val="0"/>
              <w:marTop w:val="0"/>
              <w:marBottom w:val="0"/>
              <w:divBdr>
                <w:top w:val="none" w:sz="0" w:space="0" w:color="auto"/>
                <w:left w:val="none" w:sz="0" w:space="0" w:color="auto"/>
                <w:bottom w:val="none" w:sz="0" w:space="0" w:color="auto"/>
                <w:right w:val="none" w:sz="0" w:space="0" w:color="auto"/>
              </w:divBdr>
            </w:div>
            <w:div w:id="308822505">
              <w:marLeft w:val="0"/>
              <w:marRight w:val="0"/>
              <w:marTop w:val="0"/>
              <w:marBottom w:val="0"/>
              <w:divBdr>
                <w:top w:val="none" w:sz="0" w:space="0" w:color="auto"/>
                <w:left w:val="none" w:sz="0" w:space="0" w:color="auto"/>
                <w:bottom w:val="none" w:sz="0" w:space="0" w:color="auto"/>
                <w:right w:val="none" w:sz="0" w:space="0" w:color="auto"/>
              </w:divBdr>
            </w:div>
            <w:div w:id="673924138">
              <w:marLeft w:val="0"/>
              <w:marRight w:val="0"/>
              <w:marTop w:val="0"/>
              <w:marBottom w:val="0"/>
              <w:divBdr>
                <w:top w:val="none" w:sz="0" w:space="0" w:color="auto"/>
                <w:left w:val="none" w:sz="0" w:space="0" w:color="auto"/>
                <w:bottom w:val="none" w:sz="0" w:space="0" w:color="auto"/>
                <w:right w:val="none" w:sz="0" w:space="0" w:color="auto"/>
              </w:divBdr>
            </w:div>
            <w:div w:id="3491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7911">
      <w:bodyDiv w:val="1"/>
      <w:marLeft w:val="0"/>
      <w:marRight w:val="0"/>
      <w:marTop w:val="0"/>
      <w:marBottom w:val="0"/>
      <w:divBdr>
        <w:top w:val="none" w:sz="0" w:space="0" w:color="auto"/>
        <w:left w:val="none" w:sz="0" w:space="0" w:color="auto"/>
        <w:bottom w:val="none" w:sz="0" w:space="0" w:color="auto"/>
        <w:right w:val="none" w:sz="0" w:space="0" w:color="auto"/>
      </w:divBdr>
    </w:div>
    <w:div w:id="945035904">
      <w:bodyDiv w:val="1"/>
      <w:marLeft w:val="0"/>
      <w:marRight w:val="0"/>
      <w:marTop w:val="0"/>
      <w:marBottom w:val="0"/>
      <w:divBdr>
        <w:top w:val="none" w:sz="0" w:space="0" w:color="auto"/>
        <w:left w:val="none" w:sz="0" w:space="0" w:color="auto"/>
        <w:bottom w:val="none" w:sz="0" w:space="0" w:color="auto"/>
        <w:right w:val="none" w:sz="0" w:space="0" w:color="auto"/>
      </w:divBdr>
      <w:divsChild>
        <w:div w:id="105468531">
          <w:marLeft w:val="0"/>
          <w:marRight w:val="0"/>
          <w:marTop w:val="0"/>
          <w:marBottom w:val="0"/>
          <w:divBdr>
            <w:top w:val="none" w:sz="0" w:space="0" w:color="auto"/>
            <w:left w:val="none" w:sz="0" w:space="0" w:color="auto"/>
            <w:bottom w:val="none" w:sz="0" w:space="0" w:color="auto"/>
            <w:right w:val="none" w:sz="0" w:space="0" w:color="auto"/>
          </w:divBdr>
          <w:divsChild>
            <w:div w:id="1610626150">
              <w:marLeft w:val="0"/>
              <w:marRight w:val="0"/>
              <w:marTop w:val="0"/>
              <w:marBottom w:val="0"/>
              <w:divBdr>
                <w:top w:val="none" w:sz="0" w:space="0" w:color="auto"/>
                <w:left w:val="none" w:sz="0" w:space="0" w:color="auto"/>
                <w:bottom w:val="none" w:sz="0" w:space="0" w:color="auto"/>
                <w:right w:val="none" w:sz="0" w:space="0" w:color="auto"/>
              </w:divBdr>
            </w:div>
            <w:div w:id="1210802355">
              <w:marLeft w:val="0"/>
              <w:marRight w:val="0"/>
              <w:marTop w:val="0"/>
              <w:marBottom w:val="0"/>
              <w:divBdr>
                <w:top w:val="none" w:sz="0" w:space="0" w:color="auto"/>
                <w:left w:val="none" w:sz="0" w:space="0" w:color="auto"/>
                <w:bottom w:val="none" w:sz="0" w:space="0" w:color="auto"/>
                <w:right w:val="none" w:sz="0" w:space="0" w:color="auto"/>
              </w:divBdr>
            </w:div>
            <w:div w:id="1320235403">
              <w:marLeft w:val="0"/>
              <w:marRight w:val="0"/>
              <w:marTop w:val="0"/>
              <w:marBottom w:val="0"/>
              <w:divBdr>
                <w:top w:val="none" w:sz="0" w:space="0" w:color="auto"/>
                <w:left w:val="none" w:sz="0" w:space="0" w:color="auto"/>
                <w:bottom w:val="none" w:sz="0" w:space="0" w:color="auto"/>
                <w:right w:val="none" w:sz="0" w:space="0" w:color="auto"/>
              </w:divBdr>
            </w:div>
            <w:div w:id="863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393">
      <w:bodyDiv w:val="1"/>
      <w:marLeft w:val="0"/>
      <w:marRight w:val="0"/>
      <w:marTop w:val="0"/>
      <w:marBottom w:val="0"/>
      <w:divBdr>
        <w:top w:val="none" w:sz="0" w:space="0" w:color="auto"/>
        <w:left w:val="none" w:sz="0" w:space="0" w:color="auto"/>
        <w:bottom w:val="none" w:sz="0" w:space="0" w:color="auto"/>
        <w:right w:val="none" w:sz="0" w:space="0" w:color="auto"/>
      </w:divBdr>
    </w:div>
    <w:div w:id="957760471">
      <w:bodyDiv w:val="1"/>
      <w:marLeft w:val="0"/>
      <w:marRight w:val="0"/>
      <w:marTop w:val="0"/>
      <w:marBottom w:val="0"/>
      <w:divBdr>
        <w:top w:val="none" w:sz="0" w:space="0" w:color="auto"/>
        <w:left w:val="none" w:sz="0" w:space="0" w:color="auto"/>
        <w:bottom w:val="none" w:sz="0" w:space="0" w:color="auto"/>
        <w:right w:val="none" w:sz="0" w:space="0" w:color="auto"/>
      </w:divBdr>
    </w:div>
    <w:div w:id="966861782">
      <w:bodyDiv w:val="1"/>
      <w:marLeft w:val="0"/>
      <w:marRight w:val="0"/>
      <w:marTop w:val="0"/>
      <w:marBottom w:val="0"/>
      <w:divBdr>
        <w:top w:val="none" w:sz="0" w:space="0" w:color="auto"/>
        <w:left w:val="none" w:sz="0" w:space="0" w:color="auto"/>
        <w:bottom w:val="none" w:sz="0" w:space="0" w:color="auto"/>
        <w:right w:val="none" w:sz="0" w:space="0" w:color="auto"/>
      </w:divBdr>
      <w:divsChild>
        <w:div w:id="1375887979">
          <w:marLeft w:val="0"/>
          <w:marRight w:val="0"/>
          <w:marTop w:val="0"/>
          <w:marBottom w:val="0"/>
          <w:divBdr>
            <w:top w:val="none" w:sz="0" w:space="0" w:color="auto"/>
            <w:left w:val="none" w:sz="0" w:space="0" w:color="auto"/>
            <w:bottom w:val="none" w:sz="0" w:space="0" w:color="auto"/>
            <w:right w:val="none" w:sz="0" w:space="0" w:color="auto"/>
          </w:divBdr>
          <w:divsChild>
            <w:div w:id="54856675">
              <w:marLeft w:val="0"/>
              <w:marRight w:val="0"/>
              <w:marTop w:val="0"/>
              <w:marBottom w:val="0"/>
              <w:divBdr>
                <w:top w:val="none" w:sz="0" w:space="0" w:color="auto"/>
                <w:left w:val="none" w:sz="0" w:space="0" w:color="auto"/>
                <w:bottom w:val="none" w:sz="0" w:space="0" w:color="auto"/>
                <w:right w:val="none" w:sz="0" w:space="0" w:color="auto"/>
              </w:divBdr>
            </w:div>
            <w:div w:id="305282444">
              <w:marLeft w:val="0"/>
              <w:marRight w:val="0"/>
              <w:marTop w:val="0"/>
              <w:marBottom w:val="0"/>
              <w:divBdr>
                <w:top w:val="none" w:sz="0" w:space="0" w:color="auto"/>
                <w:left w:val="none" w:sz="0" w:space="0" w:color="auto"/>
                <w:bottom w:val="none" w:sz="0" w:space="0" w:color="auto"/>
                <w:right w:val="none" w:sz="0" w:space="0" w:color="auto"/>
              </w:divBdr>
            </w:div>
            <w:div w:id="1172716482">
              <w:marLeft w:val="0"/>
              <w:marRight w:val="0"/>
              <w:marTop w:val="0"/>
              <w:marBottom w:val="0"/>
              <w:divBdr>
                <w:top w:val="none" w:sz="0" w:space="0" w:color="auto"/>
                <w:left w:val="none" w:sz="0" w:space="0" w:color="auto"/>
                <w:bottom w:val="none" w:sz="0" w:space="0" w:color="auto"/>
                <w:right w:val="none" w:sz="0" w:space="0" w:color="auto"/>
              </w:divBdr>
            </w:div>
            <w:div w:id="741104961">
              <w:marLeft w:val="0"/>
              <w:marRight w:val="0"/>
              <w:marTop w:val="0"/>
              <w:marBottom w:val="0"/>
              <w:divBdr>
                <w:top w:val="none" w:sz="0" w:space="0" w:color="auto"/>
                <w:left w:val="none" w:sz="0" w:space="0" w:color="auto"/>
                <w:bottom w:val="none" w:sz="0" w:space="0" w:color="auto"/>
                <w:right w:val="none" w:sz="0" w:space="0" w:color="auto"/>
              </w:divBdr>
            </w:div>
            <w:div w:id="675545685">
              <w:marLeft w:val="0"/>
              <w:marRight w:val="0"/>
              <w:marTop w:val="0"/>
              <w:marBottom w:val="0"/>
              <w:divBdr>
                <w:top w:val="none" w:sz="0" w:space="0" w:color="auto"/>
                <w:left w:val="none" w:sz="0" w:space="0" w:color="auto"/>
                <w:bottom w:val="none" w:sz="0" w:space="0" w:color="auto"/>
                <w:right w:val="none" w:sz="0" w:space="0" w:color="auto"/>
              </w:divBdr>
            </w:div>
            <w:div w:id="33889276">
              <w:marLeft w:val="0"/>
              <w:marRight w:val="0"/>
              <w:marTop w:val="0"/>
              <w:marBottom w:val="0"/>
              <w:divBdr>
                <w:top w:val="none" w:sz="0" w:space="0" w:color="auto"/>
                <w:left w:val="none" w:sz="0" w:space="0" w:color="auto"/>
                <w:bottom w:val="none" w:sz="0" w:space="0" w:color="auto"/>
                <w:right w:val="none" w:sz="0" w:space="0" w:color="auto"/>
              </w:divBdr>
            </w:div>
            <w:div w:id="778842438">
              <w:marLeft w:val="0"/>
              <w:marRight w:val="0"/>
              <w:marTop w:val="0"/>
              <w:marBottom w:val="0"/>
              <w:divBdr>
                <w:top w:val="none" w:sz="0" w:space="0" w:color="auto"/>
                <w:left w:val="none" w:sz="0" w:space="0" w:color="auto"/>
                <w:bottom w:val="none" w:sz="0" w:space="0" w:color="auto"/>
                <w:right w:val="none" w:sz="0" w:space="0" w:color="auto"/>
              </w:divBdr>
            </w:div>
            <w:div w:id="1811289428">
              <w:marLeft w:val="0"/>
              <w:marRight w:val="0"/>
              <w:marTop w:val="0"/>
              <w:marBottom w:val="0"/>
              <w:divBdr>
                <w:top w:val="none" w:sz="0" w:space="0" w:color="auto"/>
                <w:left w:val="none" w:sz="0" w:space="0" w:color="auto"/>
                <w:bottom w:val="none" w:sz="0" w:space="0" w:color="auto"/>
                <w:right w:val="none" w:sz="0" w:space="0" w:color="auto"/>
              </w:divBdr>
            </w:div>
            <w:div w:id="1402096165">
              <w:marLeft w:val="0"/>
              <w:marRight w:val="0"/>
              <w:marTop w:val="0"/>
              <w:marBottom w:val="0"/>
              <w:divBdr>
                <w:top w:val="none" w:sz="0" w:space="0" w:color="auto"/>
                <w:left w:val="none" w:sz="0" w:space="0" w:color="auto"/>
                <w:bottom w:val="none" w:sz="0" w:space="0" w:color="auto"/>
                <w:right w:val="none" w:sz="0" w:space="0" w:color="auto"/>
              </w:divBdr>
            </w:div>
            <w:div w:id="480275107">
              <w:marLeft w:val="0"/>
              <w:marRight w:val="0"/>
              <w:marTop w:val="0"/>
              <w:marBottom w:val="0"/>
              <w:divBdr>
                <w:top w:val="none" w:sz="0" w:space="0" w:color="auto"/>
                <w:left w:val="none" w:sz="0" w:space="0" w:color="auto"/>
                <w:bottom w:val="none" w:sz="0" w:space="0" w:color="auto"/>
                <w:right w:val="none" w:sz="0" w:space="0" w:color="auto"/>
              </w:divBdr>
            </w:div>
            <w:div w:id="151411829">
              <w:marLeft w:val="0"/>
              <w:marRight w:val="0"/>
              <w:marTop w:val="0"/>
              <w:marBottom w:val="0"/>
              <w:divBdr>
                <w:top w:val="none" w:sz="0" w:space="0" w:color="auto"/>
                <w:left w:val="none" w:sz="0" w:space="0" w:color="auto"/>
                <w:bottom w:val="none" w:sz="0" w:space="0" w:color="auto"/>
                <w:right w:val="none" w:sz="0" w:space="0" w:color="auto"/>
              </w:divBdr>
            </w:div>
            <w:div w:id="408578504">
              <w:marLeft w:val="0"/>
              <w:marRight w:val="0"/>
              <w:marTop w:val="0"/>
              <w:marBottom w:val="0"/>
              <w:divBdr>
                <w:top w:val="none" w:sz="0" w:space="0" w:color="auto"/>
                <w:left w:val="none" w:sz="0" w:space="0" w:color="auto"/>
                <w:bottom w:val="none" w:sz="0" w:space="0" w:color="auto"/>
                <w:right w:val="none" w:sz="0" w:space="0" w:color="auto"/>
              </w:divBdr>
            </w:div>
            <w:div w:id="951400540">
              <w:marLeft w:val="0"/>
              <w:marRight w:val="0"/>
              <w:marTop w:val="0"/>
              <w:marBottom w:val="0"/>
              <w:divBdr>
                <w:top w:val="none" w:sz="0" w:space="0" w:color="auto"/>
                <w:left w:val="none" w:sz="0" w:space="0" w:color="auto"/>
                <w:bottom w:val="none" w:sz="0" w:space="0" w:color="auto"/>
                <w:right w:val="none" w:sz="0" w:space="0" w:color="auto"/>
              </w:divBdr>
            </w:div>
            <w:div w:id="1125974778">
              <w:marLeft w:val="0"/>
              <w:marRight w:val="0"/>
              <w:marTop w:val="0"/>
              <w:marBottom w:val="0"/>
              <w:divBdr>
                <w:top w:val="none" w:sz="0" w:space="0" w:color="auto"/>
                <w:left w:val="none" w:sz="0" w:space="0" w:color="auto"/>
                <w:bottom w:val="none" w:sz="0" w:space="0" w:color="auto"/>
                <w:right w:val="none" w:sz="0" w:space="0" w:color="auto"/>
              </w:divBdr>
            </w:div>
            <w:div w:id="1198081897">
              <w:marLeft w:val="0"/>
              <w:marRight w:val="0"/>
              <w:marTop w:val="0"/>
              <w:marBottom w:val="0"/>
              <w:divBdr>
                <w:top w:val="none" w:sz="0" w:space="0" w:color="auto"/>
                <w:left w:val="none" w:sz="0" w:space="0" w:color="auto"/>
                <w:bottom w:val="none" w:sz="0" w:space="0" w:color="auto"/>
                <w:right w:val="none" w:sz="0" w:space="0" w:color="auto"/>
              </w:divBdr>
            </w:div>
            <w:div w:id="429011951">
              <w:marLeft w:val="0"/>
              <w:marRight w:val="0"/>
              <w:marTop w:val="0"/>
              <w:marBottom w:val="0"/>
              <w:divBdr>
                <w:top w:val="none" w:sz="0" w:space="0" w:color="auto"/>
                <w:left w:val="none" w:sz="0" w:space="0" w:color="auto"/>
                <w:bottom w:val="none" w:sz="0" w:space="0" w:color="auto"/>
                <w:right w:val="none" w:sz="0" w:space="0" w:color="auto"/>
              </w:divBdr>
            </w:div>
            <w:div w:id="2035230662">
              <w:marLeft w:val="0"/>
              <w:marRight w:val="0"/>
              <w:marTop w:val="0"/>
              <w:marBottom w:val="0"/>
              <w:divBdr>
                <w:top w:val="none" w:sz="0" w:space="0" w:color="auto"/>
                <w:left w:val="none" w:sz="0" w:space="0" w:color="auto"/>
                <w:bottom w:val="none" w:sz="0" w:space="0" w:color="auto"/>
                <w:right w:val="none" w:sz="0" w:space="0" w:color="auto"/>
              </w:divBdr>
            </w:div>
            <w:div w:id="1814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339">
      <w:bodyDiv w:val="1"/>
      <w:marLeft w:val="0"/>
      <w:marRight w:val="0"/>
      <w:marTop w:val="0"/>
      <w:marBottom w:val="0"/>
      <w:divBdr>
        <w:top w:val="none" w:sz="0" w:space="0" w:color="auto"/>
        <w:left w:val="none" w:sz="0" w:space="0" w:color="auto"/>
        <w:bottom w:val="none" w:sz="0" w:space="0" w:color="auto"/>
        <w:right w:val="none" w:sz="0" w:space="0" w:color="auto"/>
      </w:divBdr>
      <w:divsChild>
        <w:div w:id="1139960691">
          <w:marLeft w:val="0"/>
          <w:marRight w:val="0"/>
          <w:marTop w:val="0"/>
          <w:marBottom w:val="0"/>
          <w:divBdr>
            <w:top w:val="none" w:sz="0" w:space="0" w:color="auto"/>
            <w:left w:val="none" w:sz="0" w:space="0" w:color="auto"/>
            <w:bottom w:val="none" w:sz="0" w:space="0" w:color="auto"/>
            <w:right w:val="none" w:sz="0" w:space="0" w:color="auto"/>
          </w:divBdr>
          <w:divsChild>
            <w:div w:id="1452505859">
              <w:marLeft w:val="0"/>
              <w:marRight w:val="0"/>
              <w:marTop w:val="0"/>
              <w:marBottom w:val="0"/>
              <w:divBdr>
                <w:top w:val="none" w:sz="0" w:space="0" w:color="auto"/>
                <w:left w:val="none" w:sz="0" w:space="0" w:color="auto"/>
                <w:bottom w:val="none" w:sz="0" w:space="0" w:color="auto"/>
                <w:right w:val="none" w:sz="0" w:space="0" w:color="auto"/>
              </w:divBdr>
            </w:div>
            <w:div w:id="1575776413">
              <w:marLeft w:val="0"/>
              <w:marRight w:val="0"/>
              <w:marTop w:val="0"/>
              <w:marBottom w:val="0"/>
              <w:divBdr>
                <w:top w:val="none" w:sz="0" w:space="0" w:color="auto"/>
                <w:left w:val="none" w:sz="0" w:space="0" w:color="auto"/>
                <w:bottom w:val="none" w:sz="0" w:space="0" w:color="auto"/>
                <w:right w:val="none" w:sz="0" w:space="0" w:color="auto"/>
              </w:divBdr>
            </w:div>
            <w:div w:id="1508204326">
              <w:marLeft w:val="0"/>
              <w:marRight w:val="0"/>
              <w:marTop w:val="0"/>
              <w:marBottom w:val="0"/>
              <w:divBdr>
                <w:top w:val="none" w:sz="0" w:space="0" w:color="auto"/>
                <w:left w:val="none" w:sz="0" w:space="0" w:color="auto"/>
                <w:bottom w:val="none" w:sz="0" w:space="0" w:color="auto"/>
                <w:right w:val="none" w:sz="0" w:space="0" w:color="auto"/>
              </w:divBdr>
            </w:div>
            <w:div w:id="1582791234">
              <w:marLeft w:val="0"/>
              <w:marRight w:val="0"/>
              <w:marTop w:val="0"/>
              <w:marBottom w:val="0"/>
              <w:divBdr>
                <w:top w:val="none" w:sz="0" w:space="0" w:color="auto"/>
                <w:left w:val="none" w:sz="0" w:space="0" w:color="auto"/>
                <w:bottom w:val="none" w:sz="0" w:space="0" w:color="auto"/>
                <w:right w:val="none" w:sz="0" w:space="0" w:color="auto"/>
              </w:divBdr>
            </w:div>
            <w:div w:id="17491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9059">
      <w:bodyDiv w:val="1"/>
      <w:marLeft w:val="0"/>
      <w:marRight w:val="0"/>
      <w:marTop w:val="0"/>
      <w:marBottom w:val="0"/>
      <w:divBdr>
        <w:top w:val="none" w:sz="0" w:space="0" w:color="auto"/>
        <w:left w:val="none" w:sz="0" w:space="0" w:color="auto"/>
        <w:bottom w:val="none" w:sz="0" w:space="0" w:color="auto"/>
        <w:right w:val="none" w:sz="0" w:space="0" w:color="auto"/>
      </w:divBdr>
    </w:div>
    <w:div w:id="1010720366">
      <w:bodyDiv w:val="1"/>
      <w:marLeft w:val="0"/>
      <w:marRight w:val="0"/>
      <w:marTop w:val="0"/>
      <w:marBottom w:val="0"/>
      <w:divBdr>
        <w:top w:val="none" w:sz="0" w:space="0" w:color="auto"/>
        <w:left w:val="none" w:sz="0" w:space="0" w:color="auto"/>
        <w:bottom w:val="none" w:sz="0" w:space="0" w:color="auto"/>
        <w:right w:val="none" w:sz="0" w:space="0" w:color="auto"/>
      </w:divBdr>
      <w:divsChild>
        <w:div w:id="1253123963">
          <w:marLeft w:val="0"/>
          <w:marRight w:val="0"/>
          <w:marTop w:val="0"/>
          <w:marBottom w:val="0"/>
          <w:divBdr>
            <w:top w:val="none" w:sz="0" w:space="0" w:color="auto"/>
            <w:left w:val="none" w:sz="0" w:space="0" w:color="auto"/>
            <w:bottom w:val="none" w:sz="0" w:space="0" w:color="auto"/>
            <w:right w:val="none" w:sz="0" w:space="0" w:color="auto"/>
          </w:divBdr>
          <w:divsChild>
            <w:div w:id="1546602118">
              <w:marLeft w:val="0"/>
              <w:marRight w:val="0"/>
              <w:marTop w:val="0"/>
              <w:marBottom w:val="0"/>
              <w:divBdr>
                <w:top w:val="none" w:sz="0" w:space="0" w:color="auto"/>
                <w:left w:val="none" w:sz="0" w:space="0" w:color="auto"/>
                <w:bottom w:val="none" w:sz="0" w:space="0" w:color="auto"/>
                <w:right w:val="none" w:sz="0" w:space="0" w:color="auto"/>
              </w:divBdr>
            </w:div>
            <w:div w:id="658777119">
              <w:marLeft w:val="0"/>
              <w:marRight w:val="0"/>
              <w:marTop w:val="0"/>
              <w:marBottom w:val="0"/>
              <w:divBdr>
                <w:top w:val="none" w:sz="0" w:space="0" w:color="auto"/>
                <w:left w:val="none" w:sz="0" w:space="0" w:color="auto"/>
                <w:bottom w:val="none" w:sz="0" w:space="0" w:color="auto"/>
                <w:right w:val="none" w:sz="0" w:space="0" w:color="auto"/>
              </w:divBdr>
            </w:div>
            <w:div w:id="1119911676">
              <w:marLeft w:val="0"/>
              <w:marRight w:val="0"/>
              <w:marTop w:val="0"/>
              <w:marBottom w:val="0"/>
              <w:divBdr>
                <w:top w:val="none" w:sz="0" w:space="0" w:color="auto"/>
                <w:left w:val="none" w:sz="0" w:space="0" w:color="auto"/>
                <w:bottom w:val="none" w:sz="0" w:space="0" w:color="auto"/>
                <w:right w:val="none" w:sz="0" w:space="0" w:color="auto"/>
              </w:divBdr>
            </w:div>
            <w:div w:id="1215582100">
              <w:marLeft w:val="0"/>
              <w:marRight w:val="0"/>
              <w:marTop w:val="0"/>
              <w:marBottom w:val="0"/>
              <w:divBdr>
                <w:top w:val="none" w:sz="0" w:space="0" w:color="auto"/>
                <w:left w:val="none" w:sz="0" w:space="0" w:color="auto"/>
                <w:bottom w:val="none" w:sz="0" w:space="0" w:color="auto"/>
                <w:right w:val="none" w:sz="0" w:space="0" w:color="auto"/>
              </w:divBdr>
            </w:div>
            <w:div w:id="200363798">
              <w:marLeft w:val="0"/>
              <w:marRight w:val="0"/>
              <w:marTop w:val="0"/>
              <w:marBottom w:val="0"/>
              <w:divBdr>
                <w:top w:val="none" w:sz="0" w:space="0" w:color="auto"/>
                <w:left w:val="none" w:sz="0" w:space="0" w:color="auto"/>
                <w:bottom w:val="none" w:sz="0" w:space="0" w:color="auto"/>
                <w:right w:val="none" w:sz="0" w:space="0" w:color="auto"/>
              </w:divBdr>
            </w:div>
            <w:div w:id="290596803">
              <w:marLeft w:val="0"/>
              <w:marRight w:val="0"/>
              <w:marTop w:val="0"/>
              <w:marBottom w:val="0"/>
              <w:divBdr>
                <w:top w:val="none" w:sz="0" w:space="0" w:color="auto"/>
                <w:left w:val="none" w:sz="0" w:space="0" w:color="auto"/>
                <w:bottom w:val="none" w:sz="0" w:space="0" w:color="auto"/>
                <w:right w:val="none" w:sz="0" w:space="0" w:color="auto"/>
              </w:divBdr>
            </w:div>
            <w:div w:id="1903052746">
              <w:marLeft w:val="0"/>
              <w:marRight w:val="0"/>
              <w:marTop w:val="0"/>
              <w:marBottom w:val="0"/>
              <w:divBdr>
                <w:top w:val="none" w:sz="0" w:space="0" w:color="auto"/>
                <w:left w:val="none" w:sz="0" w:space="0" w:color="auto"/>
                <w:bottom w:val="none" w:sz="0" w:space="0" w:color="auto"/>
                <w:right w:val="none" w:sz="0" w:space="0" w:color="auto"/>
              </w:divBdr>
            </w:div>
            <w:div w:id="991256657">
              <w:marLeft w:val="0"/>
              <w:marRight w:val="0"/>
              <w:marTop w:val="0"/>
              <w:marBottom w:val="0"/>
              <w:divBdr>
                <w:top w:val="none" w:sz="0" w:space="0" w:color="auto"/>
                <w:left w:val="none" w:sz="0" w:space="0" w:color="auto"/>
                <w:bottom w:val="none" w:sz="0" w:space="0" w:color="auto"/>
                <w:right w:val="none" w:sz="0" w:space="0" w:color="auto"/>
              </w:divBdr>
            </w:div>
            <w:div w:id="728455054">
              <w:marLeft w:val="0"/>
              <w:marRight w:val="0"/>
              <w:marTop w:val="0"/>
              <w:marBottom w:val="0"/>
              <w:divBdr>
                <w:top w:val="none" w:sz="0" w:space="0" w:color="auto"/>
                <w:left w:val="none" w:sz="0" w:space="0" w:color="auto"/>
                <w:bottom w:val="none" w:sz="0" w:space="0" w:color="auto"/>
                <w:right w:val="none" w:sz="0" w:space="0" w:color="auto"/>
              </w:divBdr>
            </w:div>
            <w:div w:id="257717145">
              <w:marLeft w:val="0"/>
              <w:marRight w:val="0"/>
              <w:marTop w:val="0"/>
              <w:marBottom w:val="0"/>
              <w:divBdr>
                <w:top w:val="none" w:sz="0" w:space="0" w:color="auto"/>
                <w:left w:val="none" w:sz="0" w:space="0" w:color="auto"/>
                <w:bottom w:val="none" w:sz="0" w:space="0" w:color="auto"/>
                <w:right w:val="none" w:sz="0" w:space="0" w:color="auto"/>
              </w:divBdr>
            </w:div>
            <w:div w:id="1501195585">
              <w:marLeft w:val="0"/>
              <w:marRight w:val="0"/>
              <w:marTop w:val="0"/>
              <w:marBottom w:val="0"/>
              <w:divBdr>
                <w:top w:val="none" w:sz="0" w:space="0" w:color="auto"/>
                <w:left w:val="none" w:sz="0" w:space="0" w:color="auto"/>
                <w:bottom w:val="none" w:sz="0" w:space="0" w:color="auto"/>
                <w:right w:val="none" w:sz="0" w:space="0" w:color="auto"/>
              </w:divBdr>
            </w:div>
            <w:div w:id="2052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5854">
      <w:bodyDiv w:val="1"/>
      <w:marLeft w:val="0"/>
      <w:marRight w:val="0"/>
      <w:marTop w:val="0"/>
      <w:marBottom w:val="0"/>
      <w:divBdr>
        <w:top w:val="none" w:sz="0" w:space="0" w:color="auto"/>
        <w:left w:val="none" w:sz="0" w:space="0" w:color="auto"/>
        <w:bottom w:val="none" w:sz="0" w:space="0" w:color="auto"/>
        <w:right w:val="none" w:sz="0" w:space="0" w:color="auto"/>
      </w:divBdr>
    </w:div>
    <w:div w:id="1021973879">
      <w:bodyDiv w:val="1"/>
      <w:marLeft w:val="0"/>
      <w:marRight w:val="0"/>
      <w:marTop w:val="0"/>
      <w:marBottom w:val="0"/>
      <w:divBdr>
        <w:top w:val="none" w:sz="0" w:space="0" w:color="auto"/>
        <w:left w:val="none" w:sz="0" w:space="0" w:color="auto"/>
        <w:bottom w:val="none" w:sz="0" w:space="0" w:color="auto"/>
        <w:right w:val="none" w:sz="0" w:space="0" w:color="auto"/>
      </w:divBdr>
      <w:divsChild>
        <w:div w:id="437137396">
          <w:marLeft w:val="0"/>
          <w:marRight w:val="0"/>
          <w:marTop w:val="0"/>
          <w:marBottom w:val="0"/>
          <w:divBdr>
            <w:top w:val="none" w:sz="0" w:space="0" w:color="auto"/>
            <w:left w:val="none" w:sz="0" w:space="0" w:color="auto"/>
            <w:bottom w:val="none" w:sz="0" w:space="0" w:color="auto"/>
            <w:right w:val="none" w:sz="0" w:space="0" w:color="auto"/>
          </w:divBdr>
          <w:divsChild>
            <w:div w:id="592015426">
              <w:marLeft w:val="0"/>
              <w:marRight w:val="0"/>
              <w:marTop w:val="0"/>
              <w:marBottom w:val="0"/>
              <w:divBdr>
                <w:top w:val="none" w:sz="0" w:space="0" w:color="auto"/>
                <w:left w:val="none" w:sz="0" w:space="0" w:color="auto"/>
                <w:bottom w:val="none" w:sz="0" w:space="0" w:color="auto"/>
                <w:right w:val="none" w:sz="0" w:space="0" w:color="auto"/>
              </w:divBdr>
            </w:div>
            <w:div w:id="744493454">
              <w:marLeft w:val="0"/>
              <w:marRight w:val="0"/>
              <w:marTop w:val="0"/>
              <w:marBottom w:val="0"/>
              <w:divBdr>
                <w:top w:val="none" w:sz="0" w:space="0" w:color="auto"/>
                <w:left w:val="none" w:sz="0" w:space="0" w:color="auto"/>
                <w:bottom w:val="none" w:sz="0" w:space="0" w:color="auto"/>
                <w:right w:val="none" w:sz="0" w:space="0" w:color="auto"/>
              </w:divBdr>
            </w:div>
            <w:div w:id="102070312">
              <w:marLeft w:val="0"/>
              <w:marRight w:val="0"/>
              <w:marTop w:val="0"/>
              <w:marBottom w:val="0"/>
              <w:divBdr>
                <w:top w:val="none" w:sz="0" w:space="0" w:color="auto"/>
                <w:left w:val="none" w:sz="0" w:space="0" w:color="auto"/>
                <w:bottom w:val="none" w:sz="0" w:space="0" w:color="auto"/>
                <w:right w:val="none" w:sz="0" w:space="0" w:color="auto"/>
              </w:divBdr>
            </w:div>
            <w:div w:id="1054506045">
              <w:marLeft w:val="0"/>
              <w:marRight w:val="0"/>
              <w:marTop w:val="0"/>
              <w:marBottom w:val="0"/>
              <w:divBdr>
                <w:top w:val="none" w:sz="0" w:space="0" w:color="auto"/>
                <w:left w:val="none" w:sz="0" w:space="0" w:color="auto"/>
                <w:bottom w:val="none" w:sz="0" w:space="0" w:color="auto"/>
                <w:right w:val="none" w:sz="0" w:space="0" w:color="auto"/>
              </w:divBdr>
            </w:div>
            <w:div w:id="1501893558">
              <w:marLeft w:val="0"/>
              <w:marRight w:val="0"/>
              <w:marTop w:val="0"/>
              <w:marBottom w:val="0"/>
              <w:divBdr>
                <w:top w:val="none" w:sz="0" w:space="0" w:color="auto"/>
                <w:left w:val="none" w:sz="0" w:space="0" w:color="auto"/>
                <w:bottom w:val="none" w:sz="0" w:space="0" w:color="auto"/>
                <w:right w:val="none" w:sz="0" w:space="0" w:color="auto"/>
              </w:divBdr>
            </w:div>
            <w:div w:id="900362932">
              <w:marLeft w:val="0"/>
              <w:marRight w:val="0"/>
              <w:marTop w:val="0"/>
              <w:marBottom w:val="0"/>
              <w:divBdr>
                <w:top w:val="none" w:sz="0" w:space="0" w:color="auto"/>
                <w:left w:val="none" w:sz="0" w:space="0" w:color="auto"/>
                <w:bottom w:val="none" w:sz="0" w:space="0" w:color="auto"/>
                <w:right w:val="none" w:sz="0" w:space="0" w:color="auto"/>
              </w:divBdr>
            </w:div>
            <w:div w:id="281232523">
              <w:marLeft w:val="0"/>
              <w:marRight w:val="0"/>
              <w:marTop w:val="0"/>
              <w:marBottom w:val="0"/>
              <w:divBdr>
                <w:top w:val="none" w:sz="0" w:space="0" w:color="auto"/>
                <w:left w:val="none" w:sz="0" w:space="0" w:color="auto"/>
                <w:bottom w:val="none" w:sz="0" w:space="0" w:color="auto"/>
                <w:right w:val="none" w:sz="0" w:space="0" w:color="auto"/>
              </w:divBdr>
            </w:div>
            <w:div w:id="6612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468">
      <w:bodyDiv w:val="1"/>
      <w:marLeft w:val="0"/>
      <w:marRight w:val="0"/>
      <w:marTop w:val="0"/>
      <w:marBottom w:val="0"/>
      <w:divBdr>
        <w:top w:val="none" w:sz="0" w:space="0" w:color="auto"/>
        <w:left w:val="none" w:sz="0" w:space="0" w:color="auto"/>
        <w:bottom w:val="none" w:sz="0" w:space="0" w:color="auto"/>
        <w:right w:val="none" w:sz="0" w:space="0" w:color="auto"/>
      </w:divBdr>
    </w:div>
    <w:div w:id="1094395764">
      <w:bodyDiv w:val="1"/>
      <w:marLeft w:val="0"/>
      <w:marRight w:val="0"/>
      <w:marTop w:val="0"/>
      <w:marBottom w:val="0"/>
      <w:divBdr>
        <w:top w:val="none" w:sz="0" w:space="0" w:color="auto"/>
        <w:left w:val="none" w:sz="0" w:space="0" w:color="auto"/>
        <w:bottom w:val="none" w:sz="0" w:space="0" w:color="auto"/>
        <w:right w:val="none" w:sz="0" w:space="0" w:color="auto"/>
      </w:divBdr>
      <w:divsChild>
        <w:div w:id="835463906">
          <w:marLeft w:val="0"/>
          <w:marRight w:val="0"/>
          <w:marTop w:val="0"/>
          <w:marBottom w:val="0"/>
          <w:divBdr>
            <w:top w:val="none" w:sz="0" w:space="0" w:color="auto"/>
            <w:left w:val="none" w:sz="0" w:space="0" w:color="auto"/>
            <w:bottom w:val="none" w:sz="0" w:space="0" w:color="auto"/>
            <w:right w:val="none" w:sz="0" w:space="0" w:color="auto"/>
          </w:divBdr>
          <w:divsChild>
            <w:div w:id="664091709">
              <w:marLeft w:val="0"/>
              <w:marRight w:val="0"/>
              <w:marTop w:val="0"/>
              <w:marBottom w:val="0"/>
              <w:divBdr>
                <w:top w:val="none" w:sz="0" w:space="0" w:color="auto"/>
                <w:left w:val="none" w:sz="0" w:space="0" w:color="auto"/>
                <w:bottom w:val="none" w:sz="0" w:space="0" w:color="auto"/>
                <w:right w:val="none" w:sz="0" w:space="0" w:color="auto"/>
              </w:divBdr>
            </w:div>
            <w:div w:id="228616220">
              <w:marLeft w:val="0"/>
              <w:marRight w:val="0"/>
              <w:marTop w:val="0"/>
              <w:marBottom w:val="0"/>
              <w:divBdr>
                <w:top w:val="none" w:sz="0" w:space="0" w:color="auto"/>
                <w:left w:val="none" w:sz="0" w:space="0" w:color="auto"/>
                <w:bottom w:val="none" w:sz="0" w:space="0" w:color="auto"/>
                <w:right w:val="none" w:sz="0" w:space="0" w:color="auto"/>
              </w:divBdr>
            </w:div>
            <w:div w:id="376007258">
              <w:marLeft w:val="0"/>
              <w:marRight w:val="0"/>
              <w:marTop w:val="0"/>
              <w:marBottom w:val="0"/>
              <w:divBdr>
                <w:top w:val="none" w:sz="0" w:space="0" w:color="auto"/>
                <w:left w:val="none" w:sz="0" w:space="0" w:color="auto"/>
                <w:bottom w:val="none" w:sz="0" w:space="0" w:color="auto"/>
                <w:right w:val="none" w:sz="0" w:space="0" w:color="auto"/>
              </w:divBdr>
            </w:div>
            <w:div w:id="405223284">
              <w:marLeft w:val="0"/>
              <w:marRight w:val="0"/>
              <w:marTop w:val="0"/>
              <w:marBottom w:val="0"/>
              <w:divBdr>
                <w:top w:val="none" w:sz="0" w:space="0" w:color="auto"/>
                <w:left w:val="none" w:sz="0" w:space="0" w:color="auto"/>
                <w:bottom w:val="none" w:sz="0" w:space="0" w:color="auto"/>
                <w:right w:val="none" w:sz="0" w:space="0" w:color="auto"/>
              </w:divBdr>
            </w:div>
            <w:div w:id="2028361289">
              <w:marLeft w:val="0"/>
              <w:marRight w:val="0"/>
              <w:marTop w:val="0"/>
              <w:marBottom w:val="0"/>
              <w:divBdr>
                <w:top w:val="none" w:sz="0" w:space="0" w:color="auto"/>
                <w:left w:val="none" w:sz="0" w:space="0" w:color="auto"/>
                <w:bottom w:val="none" w:sz="0" w:space="0" w:color="auto"/>
                <w:right w:val="none" w:sz="0" w:space="0" w:color="auto"/>
              </w:divBdr>
            </w:div>
            <w:div w:id="1068576428">
              <w:marLeft w:val="0"/>
              <w:marRight w:val="0"/>
              <w:marTop w:val="0"/>
              <w:marBottom w:val="0"/>
              <w:divBdr>
                <w:top w:val="none" w:sz="0" w:space="0" w:color="auto"/>
                <w:left w:val="none" w:sz="0" w:space="0" w:color="auto"/>
                <w:bottom w:val="none" w:sz="0" w:space="0" w:color="auto"/>
                <w:right w:val="none" w:sz="0" w:space="0" w:color="auto"/>
              </w:divBdr>
            </w:div>
            <w:div w:id="234627222">
              <w:marLeft w:val="0"/>
              <w:marRight w:val="0"/>
              <w:marTop w:val="0"/>
              <w:marBottom w:val="0"/>
              <w:divBdr>
                <w:top w:val="none" w:sz="0" w:space="0" w:color="auto"/>
                <w:left w:val="none" w:sz="0" w:space="0" w:color="auto"/>
                <w:bottom w:val="none" w:sz="0" w:space="0" w:color="auto"/>
                <w:right w:val="none" w:sz="0" w:space="0" w:color="auto"/>
              </w:divBdr>
            </w:div>
            <w:div w:id="909264952">
              <w:marLeft w:val="0"/>
              <w:marRight w:val="0"/>
              <w:marTop w:val="0"/>
              <w:marBottom w:val="0"/>
              <w:divBdr>
                <w:top w:val="none" w:sz="0" w:space="0" w:color="auto"/>
                <w:left w:val="none" w:sz="0" w:space="0" w:color="auto"/>
                <w:bottom w:val="none" w:sz="0" w:space="0" w:color="auto"/>
                <w:right w:val="none" w:sz="0" w:space="0" w:color="auto"/>
              </w:divBdr>
            </w:div>
            <w:div w:id="729504374">
              <w:marLeft w:val="0"/>
              <w:marRight w:val="0"/>
              <w:marTop w:val="0"/>
              <w:marBottom w:val="0"/>
              <w:divBdr>
                <w:top w:val="none" w:sz="0" w:space="0" w:color="auto"/>
                <w:left w:val="none" w:sz="0" w:space="0" w:color="auto"/>
                <w:bottom w:val="none" w:sz="0" w:space="0" w:color="auto"/>
                <w:right w:val="none" w:sz="0" w:space="0" w:color="auto"/>
              </w:divBdr>
            </w:div>
            <w:div w:id="82454094">
              <w:marLeft w:val="0"/>
              <w:marRight w:val="0"/>
              <w:marTop w:val="0"/>
              <w:marBottom w:val="0"/>
              <w:divBdr>
                <w:top w:val="none" w:sz="0" w:space="0" w:color="auto"/>
                <w:left w:val="none" w:sz="0" w:space="0" w:color="auto"/>
                <w:bottom w:val="none" w:sz="0" w:space="0" w:color="auto"/>
                <w:right w:val="none" w:sz="0" w:space="0" w:color="auto"/>
              </w:divBdr>
            </w:div>
            <w:div w:id="17048435">
              <w:marLeft w:val="0"/>
              <w:marRight w:val="0"/>
              <w:marTop w:val="0"/>
              <w:marBottom w:val="0"/>
              <w:divBdr>
                <w:top w:val="none" w:sz="0" w:space="0" w:color="auto"/>
                <w:left w:val="none" w:sz="0" w:space="0" w:color="auto"/>
                <w:bottom w:val="none" w:sz="0" w:space="0" w:color="auto"/>
                <w:right w:val="none" w:sz="0" w:space="0" w:color="auto"/>
              </w:divBdr>
            </w:div>
            <w:div w:id="257910082">
              <w:marLeft w:val="0"/>
              <w:marRight w:val="0"/>
              <w:marTop w:val="0"/>
              <w:marBottom w:val="0"/>
              <w:divBdr>
                <w:top w:val="none" w:sz="0" w:space="0" w:color="auto"/>
                <w:left w:val="none" w:sz="0" w:space="0" w:color="auto"/>
                <w:bottom w:val="none" w:sz="0" w:space="0" w:color="auto"/>
                <w:right w:val="none" w:sz="0" w:space="0" w:color="auto"/>
              </w:divBdr>
            </w:div>
            <w:div w:id="927083228">
              <w:marLeft w:val="0"/>
              <w:marRight w:val="0"/>
              <w:marTop w:val="0"/>
              <w:marBottom w:val="0"/>
              <w:divBdr>
                <w:top w:val="none" w:sz="0" w:space="0" w:color="auto"/>
                <w:left w:val="none" w:sz="0" w:space="0" w:color="auto"/>
                <w:bottom w:val="none" w:sz="0" w:space="0" w:color="auto"/>
                <w:right w:val="none" w:sz="0" w:space="0" w:color="auto"/>
              </w:divBdr>
            </w:div>
            <w:div w:id="1368410958">
              <w:marLeft w:val="0"/>
              <w:marRight w:val="0"/>
              <w:marTop w:val="0"/>
              <w:marBottom w:val="0"/>
              <w:divBdr>
                <w:top w:val="none" w:sz="0" w:space="0" w:color="auto"/>
                <w:left w:val="none" w:sz="0" w:space="0" w:color="auto"/>
                <w:bottom w:val="none" w:sz="0" w:space="0" w:color="auto"/>
                <w:right w:val="none" w:sz="0" w:space="0" w:color="auto"/>
              </w:divBdr>
            </w:div>
            <w:div w:id="524900510">
              <w:marLeft w:val="0"/>
              <w:marRight w:val="0"/>
              <w:marTop w:val="0"/>
              <w:marBottom w:val="0"/>
              <w:divBdr>
                <w:top w:val="none" w:sz="0" w:space="0" w:color="auto"/>
                <w:left w:val="none" w:sz="0" w:space="0" w:color="auto"/>
                <w:bottom w:val="none" w:sz="0" w:space="0" w:color="auto"/>
                <w:right w:val="none" w:sz="0" w:space="0" w:color="auto"/>
              </w:divBdr>
            </w:div>
            <w:div w:id="1136528103">
              <w:marLeft w:val="0"/>
              <w:marRight w:val="0"/>
              <w:marTop w:val="0"/>
              <w:marBottom w:val="0"/>
              <w:divBdr>
                <w:top w:val="none" w:sz="0" w:space="0" w:color="auto"/>
                <w:left w:val="none" w:sz="0" w:space="0" w:color="auto"/>
                <w:bottom w:val="none" w:sz="0" w:space="0" w:color="auto"/>
                <w:right w:val="none" w:sz="0" w:space="0" w:color="auto"/>
              </w:divBdr>
            </w:div>
            <w:div w:id="1472668678">
              <w:marLeft w:val="0"/>
              <w:marRight w:val="0"/>
              <w:marTop w:val="0"/>
              <w:marBottom w:val="0"/>
              <w:divBdr>
                <w:top w:val="none" w:sz="0" w:space="0" w:color="auto"/>
                <w:left w:val="none" w:sz="0" w:space="0" w:color="auto"/>
                <w:bottom w:val="none" w:sz="0" w:space="0" w:color="auto"/>
                <w:right w:val="none" w:sz="0" w:space="0" w:color="auto"/>
              </w:divBdr>
            </w:div>
            <w:div w:id="359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838">
      <w:bodyDiv w:val="1"/>
      <w:marLeft w:val="0"/>
      <w:marRight w:val="0"/>
      <w:marTop w:val="0"/>
      <w:marBottom w:val="0"/>
      <w:divBdr>
        <w:top w:val="none" w:sz="0" w:space="0" w:color="auto"/>
        <w:left w:val="none" w:sz="0" w:space="0" w:color="auto"/>
        <w:bottom w:val="none" w:sz="0" w:space="0" w:color="auto"/>
        <w:right w:val="none" w:sz="0" w:space="0" w:color="auto"/>
      </w:divBdr>
      <w:divsChild>
        <w:div w:id="376320849">
          <w:marLeft w:val="0"/>
          <w:marRight w:val="0"/>
          <w:marTop w:val="0"/>
          <w:marBottom w:val="0"/>
          <w:divBdr>
            <w:top w:val="none" w:sz="0" w:space="0" w:color="auto"/>
            <w:left w:val="none" w:sz="0" w:space="0" w:color="auto"/>
            <w:bottom w:val="none" w:sz="0" w:space="0" w:color="auto"/>
            <w:right w:val="none" w:sz="0" w:space="0" w:color="auto"/>
          </w:divBdr>
          <w:divsChild>
            <w:div w:id="670106665">
              <w:marLeft w:val="0"/>
              <w:marRight w:val="0"/>
              <w:marTop w:val="0"/>
              <w:marBottom w:val="0"/>
              <w:divBdr>
                <w:top w:val="none" w:sz="0" w:space="0" w:color="auto"/>
                <w:left w:val="none" w:sz="0" w:space="0" w:color="auto"/>
                <w:bottom w:val="none" w:sz="0" w:space="0" w:color="auto"/>
                <w:right w:val="none" w:sz="0" w:space="0" w:color="auto"/>
              </w:divBdr>
            </w:div>
            <w:div w:id="615984843">
              <w:marLeft w:val="0"/>
              <w:marRight w:val="0"/>
              <w:marTop w:val="0"/>
              <w:marBottom w:val="0"/>
              <w:divBdr>
                <w:top w:val="none" w:sz="0" w:space="0" w:color="auto"/>
                <w:left w:val="none" w:sz="0" w:space="0" w:color="auto"/>
                <w:bottom w:val="none" w:sz="0" w:space="0" w:color="auto"/>
                <w:right w:val="none" w:sz="0" w:space="0" w:color="auto"/>
              </w:divBdr>
            </w:div>
            <w:div w:id="956911771">
              <w:marLeft w:val="0"/>
              <w:marRight w:val="0"/>
              <w:marTop w:val="0"/>
              <w:marBottom w:val="0"/>
              <w:divBdr>
                <w:top w:val="none" w:sz="0" w:space="0" w:color="auto"/>
                <w:left w:val="none" w:sz="0" w:space="0" w:color="auto"/>
                <w:bottom w:val="none" w:sz="0" w:space="0" w:color="auto"/>
                <w:right w:val="none" w:sz="0" w:space="0" w:color="auto"/>
              </w:divBdr>
            </w:div>
            <w:div w:id="1847749848">
              <w:marLeft w:val="0"/>
              <w:marRight w:val="0"/>
              <w:marTop w:val="0"/>
              <w:marBottom w:val="0"/>
              <w:divBdr>
                <w:top w:val="none" w:sz="0" w:space="0" w:color="auto"/>
                <w:left w:val="none" w:sz="0" w:space="0" w:color="auto"/>
                <w:bottom w:val="none" w:sz="0" w:space="0" w:color="auto"/>
                <w:right w:val="none" w:sz="0" w:space="0" w:color="auto"/>
              </w:divBdr>
            </w:div>
            <w:div w:id="893468101">
              <w:marLeft w:val="0"/>
              <w:marRight w:val="0"/>
              <w:marTop w:val="0"/>
              <w:marBottom w:val="0"/>
              <w:divBdr>
                <w:top w:val="none" w:sz="0" w:space="0" w:color="auto"/>
                <w:left w:val="none" w:sz="0" w:space="0" w:color="auto"/>
                <w:bottom w:val="none" w:sz="0" w:space="0" w:color="auto"/>
                <w:right w:val="none" w:sz="0" w:space="0" w:color="auto"/>
              </w:divBdr>
            </w:div>
            <w:div w:id="1142625245">
              <w:marLeft w:val="0"/>
              <w:marRight w:val="0"/>
              <w:marTop w:val="0"/>
              <w:marBottom w:val="0"/>
              <w:divBdr>
                <w:top w:val="none" w:sz="0" w:space="0" w:color="auto"/>
                <w:left w:val="none" w:sz="0" w:space="0" w:color="auto"/>
                <w:bottom w:val="none" w:sz="0" w:space="0" w:color="auto"/>
                <w:right w:val="none" w:sz="0" w:space="0" w:color="auto"/>
              </w:divBdr>
            </w:div>
            <w:div w:id="576328012">
              <w:marLeft w:val="0"/>
              <w:marRight w:val="0"/>
              <w:marTop w:val="0"/>
              <w:marBottom w:val="0"/>
              <w:divBdr>
                <w:top w:val="none" w:sz="0" w:space="0" w:color="auto"/>
                <w:left w:val="none" w:sz="0" w:space="0" w:color="auto"/>
                <w:bottom w:val="none" w:sz="0" w:space="0" w:color="auto"/>
                <w:right w:val="none" w:sz="0" w:space="0" w:color="auto"/>
              </w:divBdr>
            </w:div>
            <w:div w:id="703336623">
              <w:marLeft w:val="0"/>
              <w:marRight w:val="0"/>
              <w:marTop w:val="0"/>
              <w:marBottom w:val="0"/>
              <w:divBdr>
                <w:top w:val="none" w:sz="0" w:space="0" w:color="auto"/>
                <w:left w:val="none" w:sz="0" w:space="0" w:color="auto"/>
                <w:bottom w:val="none" w:sz="0" w:space="0" w:color="auto"/>
                <w:right w:val="none" w:sz="0" w:space="0" w:color="auto"/>
              </w:divBdr>
            </w:div>
            <w:div w:id="302857561">
              <w:marLeft w:val="0"/>
              <w:marRight w:val="0"/>
              <w:marTop w:val="0"/>
              <w:marBottom w:val="0"/>
              <w:divBdr>
                <w:top w:val="none" w:sz="0" w:space="0" w:color="auto"/>
                <w:left w:val="none" w:sz="0" w:space="0" w:color="auto"/>
                <w:bottom w:val="none" w:sz="0" w:space="0" w:color="auto"/>
                <w:right w:val="none" w:sz="0" w:space="0" w:color="auto"/>
              </w:divBdr>
            </w:div>
            <w:div w:id="381559419">
              <w:marLeft w:val="0"/>
              <w:marRight w:val="0"/>
              <w:marTop w:val="0"/>
              <w:marBottom w:val="0"/>
              <w:divBdr>
                <w:top w:val="none" w:sz="0" w:space="0" w:color="auto"/>
                <w:left w:val="none" w:sz="0" w:space="0" w:color="auto"/>
                <w:bottom w:val="none" w:sz="0" w:space="0" w:color="auto"/>
                <w:right w:val="none" w:sz="0" w:space="0" w:color="auto"/>
              </w:divBdr>
            </w:div>
            <w:div w:id="1755198818">
              <w:marLeft w:val="0"/>
              <w:marRight w:val="0"/>
              <w:marTop w:val="0"/>
              <w:marBottom w:val="0"/>
              <w:divBdr>
                <w:top w:val="none" w:sz="0" w:space="0" w:color="auto"/>
                <w:left w:val="none" w:sz="0" w:space="0" w:color="auto"/>
                <w:bottom w:val="none" w:sz="0" w:space="0" w:color="auto"/>
                <w:right w:val="none" w:sz="0" w:space="0" w:color="auto"/>
              </w:divBdr>
            </w:div>
            <w:div w:id="87427112">
              <w:marLeft w:val="0"/>
              <w:marRight w:val="0"/>
              <w:marTop w:val="0"/>
              <w:marBottom w:val="0"/>
              <w:divBdr>
                <w:top w:val="none" w:sz="0" w:space="0" w:color="auto"/>
                <w:left w:val="none" w:sz="0" w:space="0" w:color="auto"/>
                <w:bottom w:val="none" w:sz="0" w:space="0" w:color="auto"/>
                <w:right w:val="none" w:sz="0" w:space="0" w:color="auto"/>
              </w:divBdr>
            </w:div>
            <w:div w:id="1982342638">
              <w:marLeft w:val="0"/>
              <w:marRight w:val="0"/>
              <w:marTop w:val="0"/>
              <w:marBottom w:val="0"/>
              <w:divBdr>
                <w:top w:val="none" w:sz="0" w:space="0" w:color="auto"/>
                <w:left w:val="none" w:sz="0" w:space="0" w:color="auto"/>
                <w:bottom w:val="none" w:sz="0" w:space="0" w:color="auto"/>
                <w:right w:val="none" w:sz="0" w:space="0" w:color="auto"/>
              </w:divBdr>
            </w:div>
            <w:div w:id="875237057">
              <w:marLeft w:val="0"/>
              <w:marRight w:val="0"/>
              <w:marTop w:val="0"/>
              <w:marBottom w:val="0"/>
              <w:divBdr>
                <w:top w:val="none" w:sz="0" w:space="0" w:color="auto"/>
                <w:left w:val="none" w:sz="0" w:space="0" w:color="auto"/>
                <w:bottom w:val="none" w:sz="0" w:space="0" w:color="auto"/>
                <w:right w:val="none" w:sz="0" w:space="0" w:color="auto"/>
              </w:divBdr>
            </w:div>
            <w:div w:id="752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2594">
      <w:bodyDiv w:val="1"/>
      <w:marLeft w:val="0"/>
      <w:marRight w:val="0"/>
      <w:marTop w:val="0"/>
      <w:marBottom w:val="0"/>
      <w:divBdr>
        <w:top w:val="none" w:sz="0" w:space="0" w:color="auto"/>
        <w:left w:val="none" w:sz="0" w:space="0" w:color="auto"/>
        <w:bottom w:val="none" w:sz="0" w:space="0" w:color="auto"/>
        <w:right w:val="none" w:sz="0" w:space="0" w:color="auto"/>
      </w:divBdr>
      <w:divsChild>
        <w:div w:id="562715676">
          <w:marLeft w:val="0"/>
          <w:marRight w:val="0"/>
          <w:marTop w:val="0"/>
          <w:marBottom w:val="0"/>
          <w:divBdr>
            <w:top w:val="none" w:sz="0" w:space="0" w:color="auto"/>
            <w:left w:val="none" w:sz="0" w:space="0" w:color="auto"/>
            <w:bottom w:val="none" w:sz="0" w:space="0" w:color="auto"/>
            <w:right w:val="none" w:sz="0" w:space="0" w:color="auto"/>
          </w:divBdr>
          <w:divsChild>
            <w:div w:id="915284863">
              <w:marLeft w:val="0"/>
              <w:marRight w:val="0"/>
              <w:marTop w:val="0"/>
              <w:marBottom w:val="0"/>
              <w:divBdr>
                <w:top w:val="none" w:sz="0" w:space="0" w:color="auto"/>
                <w:left w:val="none" w:sz="0" w:space="0" w:color="auto"/>
                <w:bottom w:val="none" w:sz="0" w:space="0" w:color="auto"/>
                <w:right w:val="none" w:sz="0" w:space="0" w:color="auto"/>
              </w:divBdr>
            </w:div>
            <w:div w:id="1438673234">
              <w:marLeft w:val="0"/>
              <w:marRight w:val="0"/>
              <w:marTop w:val="0"/>
              <w:marBottom w:val="0"/>
              <w:divBdr>
                <w:top w:val="none" w:sz="0" w:space="0" w:color="auto"/>
                <w:left w:val="none" w:sz="0" w:space="0" w:color="auto"/>
                <w:bottom w:val="none" w:sz="0" w:space="0" w:color="auto"/>
                <w:right w:val="none" w:sz="0" w:space="0" w:color="auto"/>
              </w:divBdr>
            </w:div>
            <w:div w:id="287735604">
              <w:marLeft w:val="0"/>
              <w:marRight w:val="0"/>
              <w:marTop w:val="0"/>
              <w:marBottom w:val="0"/>
              <w:divBdr>
                <w:top w:val="none" w:sz="0" w:space="0" w:color="auto"/>
                <w:left w:val="none" w:sz="0" w:space="0" w:color="auto"/>
                <w:bottom w:val="none" w:sz="0" w:space="0" w:color="auto"/>
                <w:right w:val="none" w:sz="0" w:space="0" w:color="auto"/>
              </w:divBdr>
            </w:div>
            <w:div w:id="413861640">
              <w:marLeft w:val="0"/>
              <w:marRight w:val="0"/>
              <w:marTop w:val="0"/>
              <w:marBottom w:val="0"/>
              <w:divBdr>
                <w:top w:val="none" w:sz="0" w:space="0" w:color="auto"/>
                <w:left w:val="none" w:sz="0" w:space="0" w:color="auto"/>
                <w:bottom w:val="none" w:sz="0" w:space="0" w:color="auto"/>
                <w:right w:val="none" w:sz="0" w:space="0" w:color="auto"/>
              </w:divBdr>
            </w:div>
            <w:div w:id="1484548174">
              <w:marLeft w:val="0"/>
              <w:marRight w:val="0"/>
              <w:marTop w:val="0"/>
              <w:marBottom w:val="0"/>
              <w:divBdr>
                <w:top w:val="none" w:sz="0" w:space="0" w:color="auto"/>
                <w:left w:val="none" w:sz="0" w:space="0" w:color="auto"/>
                <w:bottom w:val="none" w:sz="0" w:space="0" w:color="auto"/>
                <w:right w:val="none" w:sz="0" w:space="0" w:color="auto"/>
              </w:divBdr>
            </w:div>
            <w:div w:id="450441776">
              <w:marLeft w:val="0"/>
              <w:marRight w:val="0"/>
              <w:marTop w:val="0"/>
              <w:marBottom w:val="0"/>
              <w:divBdr>
                <w:top w:val="none" w:sz="0" w:space="0" w:color="auto"/>
                <w:left w:val="none" w:sz="0" w:space="0" w:color="auto"/>
                <w:bottom w:val="none" w:sz="0" w:space="0" w:color="auto"/>
                <w:right w:val="none" w:sz="0" w:space="0" w:color="auto"/>
              </w:divBdr>
            </w:div>
            <w:div w:id="1912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973">
      <w:bodyDiv w:val="1"/>
      <w:marLeft w:val="0"/>
      <w:marRight w:val="0"/>
      <w:marTop w:val="0"/>
      <w:marBottom w:val="0"/>
      <w:divBdr>
        <w:top w:val="none" w:sz="0" w:space="0" w:color="auto"/>
        <w:left w:val="none" w:sz="0" w:space="0" w:color="auto"/>
        <w:bottom w:val="none" w:sz="0" w:space="0" w:color="auto"/>
        <w:right w:val="none" w:sz="0" w:space="0" w:color="auto"/>
      </w:divBdr>
    </w:div>
    <w:div w:id="1169056896">
      <w:bodyDiv w:val="1"/>
      <w:marLeft w:val="0"/>
      <w:marRight w:val="0"/>
      <w:marTop w:val="0"/>
      <w:marBottom w:val="0"/>
      <w:divBdr>
        <w:top w:val="none" w:sz="0" w:space="0" w:color="auto"/>
        <w:left w:val="none" w:sz="0" w:space="0" w:color="auto"/>
        <w:bottom w:val="none" w:sz="0" w:space="0" w:color="auto"/>
        <w:right w:val="none" w:sz="0" w:space="0" w:color="auto"/>
      </w:divBdr>
      <w:divsChild>
        <w:div w:id="2069065908">
          <w:marLeft w:val="0"/>
          <w:marRight w:val="0"/>
          <w:marTop w:val="0"/>
          <w:marBottom w:val="0"/>
          <w:divBdr>
            <w:top w:val="none" w:sz="0" w:space="0" w:color="auto"/>
            <w:left w:val="none" w:sz="0" w:space="0" w:color="auto"/>
            <w:bottom w:val="none" w:sz="0" w:space="0" w:color="auto"/>
            <w:right w:val="none" w:sz="0" w:space="0" w:color="auto"/>
          </w:divBdr>
          <w:divsChild>
            <w:div w:id="1517578588">
              <w:marLeft w:val="0"/>
              <w:marRight w:val="0"/>
              <w:marTop w:val="0"/>
              <w:marBottom w:val="0"/>
              <w:divBdr>
                <w:top w:val="none" w:sz="0" w:space="0" w:color="auto"/>
                <w:left w:val="none" w:sz="0" w:space="0" w:color="auto"/>
                <w:bottom w:val="none" w:sz="0" w:space="0" w:color="auto"/>
                <w:right w:val="none" w:sz="0" w:space="0" w:color="auto"/>
              </w:divBdr>
            </w:div>
            <w:div w:id="410547622">
              <w:marLeft w:val="0"/>
              <w:marRight w:val="0"/>
              <w:marTop w:val="0"/>
              <w:marBottom w:val="0"/>
              <w:divBdr>
                <w:top w:val="none" w:sz="0" w:space="0" w:color="auto"/>
                <w:left w:val="none" w:sz="0" w:space="0" w:color="auto"/>
                <w:bottom w:val="none" w:sz="0" w:space="0" w:color="auto"/>
                <w:right w:val="none" w:sz="0" w:space="0" w:color="auto"/>
              </w:divBdr>
            </w:div>
            <w:div w:id="429204776">
              <w:marLeft w:val="0"/>
              <w:marRight w:val="0"/>
              <w:marTop w:val="0"/>
              <w:marBottom w:val="0"/>
              <w:divBdr>
                <w:top w:val="none" w:sz="0" w:space="0" w:color="auto"/>
                <w:left w:val="none" w:sz="0" w:space="0" w:color="auto"/>
                <w:bottom w:val="none" w:sz="0" w:space="0" w:color="auto"/>
                <w:right w:val="none" w:sz="0" w:space="0" w:color="auto"/>
              </w:divBdr>
            </w:div>
            <w:div w:id="1662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971">
      <w:bodyDiv w:val="1"/>
      <w:marLeft w:val="0"/>
      <w:marRight w:val="0"/>
      <w:marTop w:val="0"/>
      <w:marBottom w:val="0"/>
      <w:divBdr>
        <w:top w:val="none" w:sz="0" w:space="0" w:color="auto"/>
        <w:left w:val="none" w:sz="0" w:space="0" w:color="auto"/>
        <w:bottom w:val="none" w:sz="0" w:space="0" w:color="auto"/>
        <w:right w:val="none" w:sz="0" w:space="0" w:color="auto"/>
      </w:divBdr>
      <w:divsChild>
        <w:div w:id="1604995179">
          <w:marLeft w:val="0"/>
          <w:marRight w:val="0"/>
          <w:marTop w:val="0"/>
          <w:marBottom w:val="0"/>
          <w:divBdr>
            <w:top w:val="none" w:sz="0" w:space="0" w:color="auto"/>
            <w:left w:val="none" w:sz="0" w:space="0" w:color="auto"/>
            <w:bottom w:val="none" w:sz="0" w:space="0" w:color="auto"/>
            <w:right w:val="none" w:sz="0" w:space="0" w:color="auto"/>
          </w:divBdr>
          <w:divsChild>
            <w:div w:id="1829469174">
              <w:marLeft w:val="0"/>
              <w:marRight w:val="0"/>
              <w:marTop w:val="0"/>
              <w:marBottom w:val="0"/>
              <w:divBdr>
                <w:top w:val="none" w:sz="0" w:space="0" w:color="auto"/>
                <w:left w:val="none" w:sz="0" w:space="0" w:color="auto"/>
                <w:bottom w:val="none" w:sz="0" w:space="0" w:color="auto"/>
                <w:right w:val="none" w:sz="0" w:space="0" w:color="auto"/>
              </w:divBdr>
            </w:div>
            <w:div w:id="1214269690">
              <w:marLeft w:val="0"/>
              <w:marRight w:val="0"/>
              <w:marTop w:val="0"/>
              <w:marBottom w:val="0"/>
              <w:divBdr>
                <w:top w:val="none" w:sz="0" w:space="0" w:color="auto"/>
                <w:left w:val="none" w:sz="0" w:space="0" w:color="auto"/>
                <w:bottom w:val="none" w:sz="0" w:space="0" w:color="auto"/>
                <w:right w:val="none" w:sz="0" w:space="0" w:color="auto"/>
              </w:divBdr>
            </w:div>
            <w:div w:id="850995105">
              <w:marLeft w:val="0"/>
              <w:marRight w:val="0"/>
              <w:marTop w:val="0"/>
              <w:marBottom w:val="0"/>
              <w:divBdr>
                <w:top w:val="none" w:sz="0" w:space="0" w:color="auto"/>
                <w:left w:val="none" w:sz="0" w:space="0" w:color="auto"/>
                <w:bottom w:val="none" w:sz="0" w:space="0" w:color="auto"/>
                <w:right w:val="none" w:sz="0" w:space="0" w:color="auto"/>
              </w:divBdr>
            </w:div>
            <w:div w:id="1365055102">
              <w:marLeft w:val="0"/>
              <w:marRight w:val="0"/>
              <w:marTop w:val="0"/>
              <w:marBottom w:val="0"/>
              <w:divBdr>
                <w:top w:val="none" w:sz="0" w:space="0" w:color="auto"/>
                <w:left w:val="none" w:sz="0" w:space="0" w:color="auto"/>
                <w:bottom w:val="none" w:sz="0" w:space="0" w:color="auto"/>
                <w:right w:val="none" w:sz="0" w:space="0" w:color="auto"/>
              </w:divBdr>
            </w:div>
            <w:div w:id="1886332346">
              <w:marLeft w:val="0"/>
              <w:marRight w:val="0"/>
              <w:marTop w:val="0"/>
              <w:marBottom w:val="0"/>
              <w:divBdr>
                <w:top w:val="none" w:sz="0" w:space="0" w:color="auto"/>
                <w:left w:val="none" w:sz="0" w:space="0" w:color="auto"/>
                <w:bottom w:val="none" w:sz="0" w:space="0" w:color="auto"/>
                <w:right w:val="none" w:sz="0" w:space="0" w:color="auto"/>
              </w:divBdr>
            </w:div>
            <w:div w:id="17090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873">
      <w:bodyDiv w:val="1"/>
      <w:marLeft w:val="0"/>
      <w:marRight w:val="0"/>
      <w:marTop w:val="0"/>
      <w:marBottom w:val="0"/>
      <w:divBdr>
        <w:top w:val="none" w:sz="0" w:space="0" w:color="auto"/>
        <w:left w:val="none" w:sz="0" w:space="0" w:color="auto"/>
        <w:bottom w:val="none" w:sz="0" w:space="0" w:color="auto"/>
        <w:right w:val="none" w:sz="0" w:space="0" w:color="auto"/>
      </w:divBdr>
      <w:divsChild>
        <w:div w:id="1379089978">
          <w:marLeft w:val="0"/>
          <w:marRight w:val="0"/>
          <w:marTop w:val="0"/>
          <w:marBottom w:val="0"/>
          <w:divBdr>
            <w:top w:val="none" w:sz="0" w:space="0" w:color="auto"/>
            <w:left w:val="none" w:sz="0" w:space="0" w:color="auto"/>
            <w:bottom w:val="none" w:sz="0" w:space="0" w:color="auto"/>
            <w:right w:val="none" w:sz="0" w:space="0" w:color="auto"/>
          </w:divBdr>
          <w:divsChild>
            <w:div w:id="1178615486">
              <w:marLeft w:val="0"/>
              <w:marRight w:val="0"/>
              <w:marTop w:val="0"/>
              <w:marBottom w:val="0"/>
              <w:divBdr>
                <w:top w:val="none" w:sz="0" w:space="0" w:color="auto"/>
                <w:left w:val="none" w:sz="0" w:space="0" w:color="auto"/>
                <w:bottom w:val="none" w:sz="0" w:space="0" w:color="auto"/>
                <w:right w:val="none" w:sz="0" w:space="0" w:color="auto"/>
              </w:divBdr>
            </w:div>
            <w:div w:id="607004172">
              <w:marLeft w:val="0"/>
              <w:marRight w:val="0"/>
              <w:marTop w:val="0"/>
              <w:marBottom w:val="0"/>
              <w:divBdr>
                <w:top w:val="none" w:sz="0" w:space="0" w:color="auto"/>
                <w:left w:val="none" w:sz="0" w:space="0" w:color="auto"/>
                <w:bottom w:val="none" w:sz="0" w:space="0" w:color="auto"/>
                <w:right w:val="none" w:sz="0" w:space="0" w:color="auto"/>
              </w:divBdr>
            </w:div>
            <w:div w:id="1066798215">
              <w:marLeft w:val="0"/>
              <w:marRight w:val="0"/>
              <w:marTop w:val="0"/>
              <w:marBottom w:val="0"/>
              <w:divBdr>
                <w:top w:val="none" w:sz="0" w:space="0" w:color="auto"/>
                <w:left w:val="none" w:sz="0" w:space="0" w:color="auto"/>
                <w:bottom w:val="none" w:sz="0" w:space="0" w:color="auto"/>
                <w:right w:val="none" w:sz="0" w:space="0" w:color="auto"/>
              </w:divBdr>
            </w:div>
            <w:div w:id="7573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250">
      <w:bodyDiv w:val="1"/>
      <w:marLeft w:val="0"/>
      <w:marRight w:val="0"/>
      <w:marTop w:val="0"/>
      <w:marBottom w:val="0"/>
      <w:divBdr>
        <w:top w:val="none" w:sz="0" w:space="0" w:color="auto"/>
        <w:left w:val="none" w:sz="0" w:space="0" w:color="auto"/>
        <w:bottom w:val="none" w:sz="0" w:space="0" w:color="auto"/>
        <w:right w:val="none" w:sz="0" w:space="0" w:color="auto"/>
      </w:divBdr>
      <w:divsChild>
        <w:div w:id="1302272517">
          <w:marLeft w:val="0"/>
          <w:marRight w:val="0"/>
          <w:marTop w:val="0"/>
          <w:marBottom w:val="0"/>
          <w:divBdr>
            <w:top w:val="none" w:sz="0" w:space="0" w:color="auto"/>
            <w:left w:val="none" w:sz="0" w:space="0" w:color="auto"/>
            <w:bottom w:val="none" w:sz="0" w:space="0" w:color="auto"/>
            <w:right w:val="none" w:sz="0" w:space="0" w:color="auto"/>
          </w:divBdr>
          <w:divsChild>
            <w:div w:id="2083482521">
              <w:marLeft w:val="0"/>
              <w:marRight w:val="0"/>
              <w:marTop w:val="0"/>
              <w:marBottom w:val="0"/>
              <w:divBdr>
                <w:top w:val="none" w:sz="0" w:space="0" w:color="auto"/>
                <w:left w:val="none" w:sz="0" w:space="0" w:color="auto"/>
                <w:bottom w:val="none" w:sz="0" w:space="0" w:color="auto"/>
                <w:right w:val="none" w:sz="0" w:space="0" w:color="auto"/>
              </w:divBdr>
            </w:div>
            <w:div w:id="1961380148">
              <w:marLeft w:val="0"/>
              <w:marRight w:val="0"/>
              <w:marTop w:val="0"/>
              <w:marBottom w:val="0"/>
              <w:divBdr>
                <w:top w:val="none" w:sz="0" w:space="0" w:color="auto"/>
                <w:left w:val="none" w:sz="0" w:space="0" w:color="auto"/>
                <w:bottom w:val="none" w:sz="0" w:space="0" w:color="auto"/>
                <w:right w:val="none" w:sz="0" w:space="0" w:color="auto"/>
              </w:divBdr>
            </w:div>
            <w:div w:id="1818262015">
              <w:marLeft w:val="0"/>
              <w:marRight w:val="0"/>
              <w:marTop w:val="0"/>
              <w:marBottom w:val="0"/>
              <w:divBdr>
                <w:top w:val="none" w:sz="0" w:space="0" w:color="auto"/>
                <w:left w:val="none" w:sz="0" w:space="0" w:color="auto"/>
                <w:bottom w:val="none" w:sz="0" w:space="0" w:color="auto"/>
                <w:right w:val="none" w:sz="0" w:space="0" w:color="auto"/>
              </w:divBdr>
            </w:div>
            <w:div w:id="1694265338">
              <w:marLeft w:val="0"/>
              <w:marRight w:val="0"/>
              <w:marTop w:val="0"/>
              <w:marBottom w:val="0"/>
              <w:divBdr>
                <w:top w:val="none" w:sz="0" w:space="0" w:color="auto"/>
                <w:left w:val="none" w:sz="0" w:space="0" w:color="auto"/>
                <w:bottom w:val="none" w:sz="0" w:space="0" w:color="auto"/>
                <w:right w:val="none" w:sz="0" w:space="0" w:color="auto"/>
              </w:divBdr>
            </w:div>
            <w:div w:id="1712880397">
              <w:marLeft w:val="0"/>
              <w:marRight w:val="0"/>
              <w:marTop w:val="0"/>
              <w:marBottom w:val="0"/>
              <w:divBdr>
                <w:top w:val="none" w:sz="0" w:space="0" w:color="auto"/>
                <w:left w:val="none" w:sz="0" w:space="0" w:color="auto"/>
                <w:bottom w:val="none" w:sz="0" w:space="0" w:color="auto"/>
                <w:right w:val="none" w:sz="0" w:space="0" w:color="auto"/>
              </w:divBdr>
            </w:div>
            <w:div w:id="1614703812">
              <w:marLeft w:val="0"/>
              <w:marRight w:val="0"/>
              <w:marTop w:val="0"/>
              <w:marBottom w:val="0"/>
              <w:divBdr>
                <w:top w:val="none" w:sz="0" w:space="0" w:color="auto"/>
                <w:left w:val="none" w:sz="0" w:space="0" w:color="auto"/>
                <w:bottom w:val="none" w:sz="0" w:space="0" w:color="auto"/>
                <w:right w:val="none" w:sz="0" w:space="0" w:color="auto"/>
              </w:divBdr>
            </w:div>
            <w:div w:id="1191845165">
              <w:marLeft w:val="0"/>
              <w:marRight w:val="0"/>
              <w:marTop w:val="0"/>
              <w:marBottom w:val="0"/>
              <w:divBdr>
                <w:top w:val="none" w:sz="0" w:space="0" w:color="auto"/>
                <w:left w:val="none" w:sz="0" w:space="0" w:color="auto"/>
                <w:bottom w:val="none" w:sz="0" w:space="0" w:color="auto"/>
                <w:right w:val="none" w:sz="0" w:space="0" w:color="auto"/>
              </w:divBdr>
            </w:div>
            <w:div w:id="1419130397">
              <w:marLeft w:val="0"/>
              <w:marRight w:val="0"/>
              <w:marTop w:val="0"/>
              <w:marBottom w:val="0"/>
              <w:divBdr>
                <w:top w:val="none" w:sz="0" w:space="0" w:color="auto"/>
                <w:left w:val="none" w:sz="0" w:space="0" w:color="auto"/>
                <w:bottom w:val="none" w:sz="0" w:space="0" w:color="auto"/>
                <w:right w:val="none" w:sz="0" w:space="0" w:color="auto"/>
              </w:divBdr>
            </w:div>
            <w:div w:id="341318368">
              <w:marLeft w:val="0"/>
              <w:marRight w:val="0"/>
              <w:marTop w:val="0"/>
              <w:marBottom w:val="0"/>
              <w:divBdr>
                <w:top w:val="none" w:sz="0" w:space="0" w:color="auto"/>
                <w:left w:val="none" w:sz="0" w:space="0" w:color="auto"/>
                <w:bottom w:val="none" w:sz="0" w:space="0" w:color="auto"/>
                <w:right w:val="none" w:sz="0" w:space="0" w:color="auto"/>
              </w:divBdr>
            </w:div>
            <w:div w:id="447241240">
              <w:marLeft w:val="0"/>
              <w:marRight w:val="0"/>
              <w:marTop w:val="0"/>
              <w:marBottom w:val="0"/>
              <w:divBdr>
                <w:top w:val="none" w:sz="0" w:space="0" w:color="auto"/>
                <w:left w:val="none" w:sz="0" w:space="0" w:color="auto"/>
                <w:bottom w:val="none" w:sz="0" w:space="0" w:color="auto"/>
                <w:right w:val="none" w:sz="0" w:space="0" w:color="auto"/>
              </w:divBdr>
            </w:div>
            <w:div w:id="399836921">
              <w:marLeft w:val="0"/>
              <w:marRight w:val="0"/>
              <w:marTop w:val="0"/>
              <w:marBottom w:val="0"/>
              <w:divBdr>
                <w:top w:val="none" w:sz="0" w:space="0" w:color="auto"/>
                <w:left w:val="none" w:sz="0" w:space="0" w:color="auto"/>
                <w:bottom w:val="none" w:sz="0" w:space="0" w:color="auto"/>
                <w:right w:val="none" w:sz="0" w:space="0" w:color="auto"/>
              </w:divBdr>
            </w:div>
            <w:div w:id="441613965">
              <w:marLeft w:val="0"/>
              <w:marRight w:val="0"/>
              <w:marTop w:val="0"/>
              <w:marBottom w:val="0"/>
              <w:divBdr>
                <w:top w:val="none" w:sz="0" w:space="0" w:color="auto"/>
                <w:left w:val="none" w:sz="0" w:space="0" w:color="auto"/>
                <w:bottom w:val="none" w:sz="0" w:space="0" w:color="auto"/>
                <w:right w:val="none" w:sz="0" w:space="0" w:color="auto"/>
              </w:divBdr>
            </w:div>
            <w:div w:id="323945477">
              <w:marLeft w:val="0"/>
              <w:marRight w:val="0"/>
              <w:marTop w:val="0"/>
              <w:marBottom w:val="0"/>
              <w:divBdr>
                <w:top w:val="none" w:sz="0" w:space="0" w:color="auto"/>
                <w:left w:val="none" w:sz="0" w:space="0" w:color="auto"/>
                <w:bottom w:val="none" w:sz="0" w:space="0" w:color="auto"/>
                <w:right w:val="none" w:sz="0" w:space="0" w:color="auto"/>
              </w:divBdr>
            </w:div>
            <w:div w:id="1307396661">
              <w:marLeft w:val="0"/>
              <w:marRight w:val="0"/>
              <w:marTop w:val="0"/>
              <w:marBottom w:val="0"/>
              <w:divBdr>
                <w:top w:val="none" w:sz="0" w:space="0" w:color="auto"/>
                <w:left w:val="none" w:sz="0" w:space="0" w:color="auto"/>
                <w:bottom w:val="none" w:sz="0" w:space="0" w:color="auto"/>
                <w:right w:val="none" w:sz="0" w:space="0" w:color="auto"/>
              </w:divBdr>
            </w:div>
            <w:div w:id="2140490243">
              <w:marLeft w:val="0"/>
              <w:marRight w:val="0"/>
              <w:marTop w:val="0"/>
              <w:marBottom w:val="0"/>
              <w:divBdr>
                <w:top w:val="none" w:sz="0" w:space="0" w:color="auto"/>
                <w:left w:val="none" w:sz="0" w:space="0" w:color="auto"/>
                <w:bottom w:val="none" w:sz="0" w:space="0" w:color="auto"/>
                <w:right w:val="none" w:sz="0" w:space="0" w:color="auto"/>
              </w:divBdr>
            </w:div>
            <w:div w:id="1816140268">
              <w:marLeft w:val="0"/>
              <w:marRight w:val="0"/>
              <w:marTop w:val="0"/>
              <w:marBottom w:val="0"/>
              <w:divBdr>
                <w:top w:val="none" w:sz="0" w:space="0" w:color="auto"/>
                <w:left w:val="none" w:sz="0" w:space="0" w:color="auto"/>
                <w:bottom w:val="none" w:sz="0" w:space="0" w:color="auto"/>
                <w:right w:val="none" w:sz="0" w:space="0" w:color="auto"/>
              </w:divBdr>
            </w:div>
            <w:div w:id="1890654364">
              <w:marLeft w:val="0"/>
              <w:marRight w:val="0"/>
              <w:marTop w:val="0"/>
              <w:marBottom w:val="0"/>
              <w:divBdr>
                <w:top w:val="none" w:sz="0" w:space="0" w:color="auto"/>
                <w:left w:val="none" w:sz="0" w:space="0" w:color="auto"/>
                <w:bottom w:val="none" w:sz="0" w:space="0" w:color="auto"/>
                <w:right w:val="none" w:sz="0" w:space="0" w:color="auto"/>
              </w:divBdr>
            </w:div>
            <w:div w:id="623200483">
              <w:marLeft w:val="0"/>
              <w:marRight w:val="0"/>
              <w:marTop w:val="0"/>
              <w:marBottom w:val="0"/>
              <w:divBdr>
                <w:top w:val="none" w:sz="0" w:space="0" w:color="auto"/>
                <w:left w:val="none" w:sz="0" w:space="0" w:color="auto"/>
                <w:bottom w:val="none" w:sz="0" w:space="0" w:color="auto"/>
                <w:right w:val="none" w:sz="0" w:space="0" w:color="auto"/>
              </w:divBdr>
            </w:div>
            <w:div w:id="1396123243">
              <w:marLeft w:val="0"/>
              <w:marRight w:val="0"/>
              <w:marTop w:val="0"/>
              <w:marBottom w:val="0"/>
              <w:divBdr>
                <w:top w:val="none" w:sz="0" w:space="0" w:color="auto"/>
                <w:left w:val="none" w:sz="0" w:space="0" w:color="auto"/>
                <w:bottom w:val="none" w:sz="0" w:space="0" w:color="auto"/>
                <w:right w:val="none" w:sz="0" w:space="0" w:color="auto"/>
              </w:divBdr>
            </w:div>
            <w:div w:id="1769544706">
              <w:marLeft w:val="0"/>
              <w:marRight w:val="0"/>
              <w:marTop w:val="0"/>
              <w:marBottom w:val="0"/>
              <w:divBdr>
                <w:top w:val="none" w:sz="0" w:space="0" w:color="auto"/>
                <w:left w:val="none" w:sz="0" w:space="0" w:color="auto"/>
                <w:bottom w:val="none" w:sz="0" w:space="0" w:color="auto"/>
                <w:right w:val="none" w:sz="0" w:space="0" w:color="auto"/>
              </w:divBdr>
            </w:div>
            <w:div w:id="2048874465">
              <w:marLeft w:val="0"/>
              <w:marRight w:val="0"/>
              <w:marTop w:val="0"/>
              <w:marBottom w:val="0"/>
              <w:divBdr>
                <w:top w:val="none" w:sz="0" w:space="0" w:color="auto"/>
                <w:left w:val="none" w:sz="0" w:space="0" w:color="auto"/>
                <w:bottom w:val="none" w:sz="0" w:space="0" w:color="auto"/>
                <w:right w:val="none" w:sz="0" w:space="0" w:color="auto"/>
              </w:divBdr>
            </w:div>
            <w:div w:id="61416023">
              <w:marLeft w:val="0"/>
              <w:marRight w:val="0"/>
              <w:marTop w:val="0"/>
              <w:marBottom w:val="0"/>
              <w:divBdr>
                <w:top w:val="none" w:sz="0" w:space="0" w:color="auto"/>
                <w:left w:val="none" w:sz="0" w:space="0" w:color="auto"/>
                <w:bottom w:val="none" w:sz="0" w:space="0" w:color="auto"/>
                <w:right w:val="none" w:sz="0" w:space="0" w:color="auto"/>
              </w:divBdr>
            </w:div>
            <w:div w:id="2102410984">
              <w:marLeft w:val="0"/>
              <w:marRight w:val="0"/>
              <w:marTop w:val="0"/>
              <w:marBottom w:val="0"/>
              <w:divBdr>
                <w:top w:val="none" w:sz="0" w:space="0" w:color="auto"/>
                <w:left w:val="none" w:sz="0" w:space="0" w:color="auto"/>
                <w:bottom w:val="none" w:sz="0" w:space="0" w:color="auto"/>
                <w:right w:val="none" w:sz="0" w:space="0" w:color="auto"/>
              </w:divBdr>
            </w:div>
            <w:div w:id="1587496326">
              <w:marLeft w:val="0"/>
              <w:marRight w:val="0"/>
              <w:marTop w:val="0"/>
              <w:marBottom w:val="0"/>
              <w:divBdr>
                <w:top w:val="none" w:sz="0" w:space="0" w:color="auto"/>
                <w:left w:val="none" w:sz="0" w:space="0" w:color="auto"/>
                <w:bottom w:val="none" w:sz="0" w:space="0" w:color="auto"/>
                <w:right w:val="none" w:sz="0" w:space="0" w:color="auto"/>
              </w:divBdr>
            </w:div>
            <w:div w:id="880897008">
              <w:marLeft w:val="0"/>
              <w:marRight w:val="0"/>
              <w:marTop w:val="0"/>
              <w:marBottom w:val="0"/>
              <w:divBdr>
                <w:top w:val="none" w:sz="0" w:space="0" w:color="auto"/>
                <w:left w:val="none" w:sz="0" w:space="0" w:color="auto"/>
                <w:bottom w:val="none" w:sz="0" w:space="0" w:color="auto"/>
                <w:right w:val="none" w:sz="0" w:space="0" w:color="auto"/>
              </w:divBdr>
            </w:div>
            <w:div w:id="1689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905">
      <w:bodyDiv w:val="1"/>
      <w:marLeft w:val="0"/>
      <w:marRight w:val="0"/>
      <w:marTop w:val="0"/>
      <w:marBottom w:val="0"/>
      <w:divBdr>
        <w:top w:val="none" w:sz="0" w:space="0" w:color="auto"/>
        <w:left w:val="none" w:sz="0" w:space="0" w:color="auto"/>
        <w:bottom w:val="none" w:sz="0" w:space="0" w:color="auto"/>
        <w:right w:val="none" w:sz="0" w:space="0" w:color="auto"/>
      </w:divBdr>
    </w:div>
    <w:div w:id="1389567502">
      <w:bodyDiv w:val="1"/>
      <w:marLeft w:val="0"/>
      <w:marRight w:val="0"/>
      <w:marTop w:val="0"/>
      <w:marBottom w:val="0"/>
      <w:divBdr>
        <w:top w:val="none" w:sz="0" w:space="0" w:color="auto"/>
        <w:left w:val="none" w:sz="0" w:space="0" w:color="auto"/>
        <w:bottom w:val="none" w:sz="0" w:space="0" w:color="auto"/>
        <w:right w:val="none" w:sz="0" w:space="0" w:color="auto"/>
      </w:divBdr>
      <w:divsChild>
        <w:div w:id="572278034">
          <w:marLeft w:val="0"/>
          <w:marRight w:val="0"/>
          <w:marTop w:val="0"/>
          <w:marBottom w:val="0"/>
          <w:divBdr>
            <w:top w:val="none" w:sz="0" w:space="0" w:color="auto"/>
            <w:left w:val="none" w:sz="0" w:space="0" w:color="auto"/>
            <w:bottom w:val="none" w:sz="0" w:space="0" w:color="auto"/>
            <w:right w:val="none" w:sz="0" w:space="0" w:color="auto"/>
          </w:divBdr>
          <w:divsChild>
            <w:div w:id="683869223">
              <w:marLeft w:val="0"/>
              <w:marRight w:val="0"/>
              <w:marTop w:val="0"/>
              <w:marBottom w:val="0"/>
              <w:divBdr>
                <w:top w:val="none" w:sz="0" w:space="0" w:color="auto"/>
                <w:left w:val="none" w:sz="0" w:space="0" w:color="auto"/>
                <w:bottom w:val="none" w:sz="0" w:space="0" w:color="auto"/>
                <w:right w:val="none" w:sz="0" w:space="0" w:color="auto"/>
              </w:divBdr>
            </w:div>
            <w:div w:id="1304965154">
              <w:marLeft w:val="0"/>
              <w:marRight w:val="0"/>
              <w:marTop w:val="0"/>
              <w:marBottom w:val="0"/>
              <w:divBdr>
                <w:top w:val="none" w:sz="0" w:space="0" w:color="auto"/>
                <w:left w:val="none" w:sz="0" w:space="0" w:color="auto"/>
                <w:bottom w:val="none" w:sz="0" w:space="0" w:color="auto"/>
                <w:right w:val="none" w:sz="0" w:space="0" w:color="auto"/>
              </w:divBdr>
            </w:div>
            <w:div w:id="803426117">
              <w:marLeft w:val="0"/>
              <w:marRight w:val="0"/>
              <w:marTop w:val="0"/>
              <w:marBottom w:val="0"/>
              <w:divBdr>
                <w:top w:val="none" w:sz="0" w:space="0" w:color="auto"/>
                <w:left w:val="none" w:sz="0" w:space="0" w:color="auto"/>
                <w:bottom w:val="none" w:sz="0" w:space="0" w:color="auto"/>
                <w:right w:val="none" w:sz="0" w:space="0" w:color="auto"/>
              </w:divBdr>
            </w:div>
            <w:div w:id="888541221">
              <w:marLeft w:val="0"/>
              <w:marRight w:val="0"/>
              <w:marTop w:val="0"/>
              <w:marBottom w:val="0"/>
              <w:divBdr>
                <w:top w:val="none" w:sz="0" w:space="0" w:color="auto"/>
                <w:left w:val="none" w:sz="0" w:space="0" w:color="auto"/>
                <w:bottom w:val="none" w:sz="0" w:space="0" w:color="auto"/>
                <w:right w:val="none" w:sz="0" w:space="0" w:color="auto"/>
              </w:divBdr>
            </w:div>
            <w:div w:id="1842237739">
              <w:marLeft w:val="0"/>
              <w:marRight w:val="0"/>
              <w:marTop w:val="0"/>
              <w:marBottom w:val="0"/>
              <w:divBdr>
                <w:top w:val="none" w:sz="0" w:space="0" w:color="auto"/>
                <w:left w:val="none" w:sz="0" w:space="0" w:color="auto"/>
                <w:bottom w:val="none" w:sz="0" w:space="0" w:color="auto"/>
                <w:right w:val="none" w:sz="0" w:space="0" w:color="auto"/>
              </w:divBdr>
            </w:div>
            <w:div w:id="86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0332">
      <w:bodyDiv w:val="1"/>
      <w:marLeft w:val="0"/>
      <w:marRight w:val="0"/>
      <w:marTop w:val="0"/>
      <w:marBottom w:val="0"/>
      <w:divBdr>
        <w:top w:val="none" w:sz="0" w:space="0" w:color="auto"/>
        <w:left w:val="none" w:sz="0" w:space="0" w:color="auto"/>
        <w:bottom w:val="none" w:sz="0" w:space="0" w:color="auto"/>
        <w:right w:val="none" w:sz="0" w:space="0" w:color="auto"/>
      </w:divBdr>
    </w:div>
    <w:div w:id="1409226424">
      <w:bodyDiv w:val="1"/>
      <w:marLeft w:val="0"/>
      <w:marRight w:val="0"/>
      <w:marTop w:val="0"/>
      <w:marBottom w:val="0"/>
      <w:divBdr>
        <w:top w:val="none" w:sz="0" w:space="0" w:color="auto"/>
        <w:left w:val="none" w:sz="0" w:space="0" w:color="auto"/>
        <w:bottom w:val="none" w:sz="0" w:space="0" w:color="auto"/>
        <w:right w:val="none" w:sz="0" w:space="0" w:color="auto"/>
      </w:divBdr>
      <w:divsChild>
        <w:div w:id="1688210492">
          <w:marLeft w:val="0"/>
          <w:marRight w:val="0"/>
          <w:marTop w:val="0"/>
          <w:marBottom w:val="0"/>
          <w:divBdr>
            <w:top w:val="none" w:sz="0" w:space="0" w:color="auto"/>
            <w:left w:val="none" w:sz="0" w:space="0" w:color="auto"/>
            <w:bottom w:val="none" w:sz="0" w:space="0" w:color="auto"/>
            <w:right w:val="none" w:sz="0" w:space="0" w:color="auto"/>
          </w:divBdr>
          <w:divsChild>
            <w:div w:id="478110140">
              <w:marLeft w:val="0"/>
              <w:marRight w:val="0"/>
              <w:marTop w:val="0"/>
              <w:marBottom w:val="0"/>
              <w:divBdr>
                <w:top w:val="none" w:sz="0" w:space="0" w:color="auto"/>
                <w:left w:val="none" w:sz="0" w:space="0" w:color="auto"/>
                <w:bottom w:val="none" w:sz="0" w:space="0" w:color="auto"/>
                <w:right w:val="none" w:sz="0" w:space="0" w:color="auto"/>
              </w:divBdr>
            </w:div>
            <w:div w:id="2137134677">
              <w:marLeft w:val="0"/>
              <w:marRight w:val="0"/>
              <w:marTop w:val="0"/>
              <w:marBottom w:val="0"/>
              <w:divBdr>
                <w:top w:val="none" w:sz="0" w:space="0" w:color="auto"/>
                <w:left w:val="none" w:sz="0" w:space="0" w:color="auto"/>
                <w:bottom w:val="none" w:sz="0" w:space="0" w:color="auto"/>
                <w:right w:val="none" w:sz="0" w:space="0" w:color="auto"/>
              </w:divBdr>
            </w:div>
            <w:div w:id="1054042965">
              <w:marLeft w:val="0"/>
              <w:marRight w:val="0"/>
              <w:marTop w:val="0"/>
              <w:marBottom w:val="0"/>
              <w:divBdr>
                <w:top w:val="none" w:sz="0" w:space="0" w:color="auto"/>
                <w:left w:val="none" w:sz="0" w:space="0" w:color="auto"/>
                <w:bottom w:val="none" w:sz="0" w:space="0" w:color="auto"/>
                <w:right w:val="none" w:sz="0" w:space="0" w:color="auto"/>
              </w:divBdr>
            </w:div>
            <w:div w:id="11867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731">
      <w:bodyDiv w:val="1"/>
      <w:marLeft w:val="0"/>
      <w:marRight w:val="0"/>
      <w:marTop w:val="0"/>
      <w:marBottom w:val="0"/>
      <w:divBdr>
        <w:top w:val="none" w:sz="0" w:space="0" w:color="auto"/>
        <w:left w:val="none" w:sz="0" w:space="0" w:color="auto"/>
        <w:bottom w:val="none" w:sz="0" w:space="0" w:color="auto"/>
        <w:right w:val="none" w:sz="0" w:space="0" w:color="auto"/>
      </w:divBdr>
    </w:div>
    <w:div w:id="1428117415">
      <w:bodyDiv w:val="1"/>
      <w:marLeft w:val="0"/>
      <w:marRight w:val="0"/>
      <w:marTop w:val="0"/>
      <w:marBottom w:val="0"/>
      <w:divBdr>
        <w:top w:val="none" w:sz="0" w:space="0" w:color="auto"/>
        <w:left w:val="none" w:sz="0" w:space="0" w:color="auto"/>
        <w:bottom w:val="none" w:sz="0" w:space="0" w:color="auto"/>
        <w:right w:val="none" w:sz="0" w:space="0" w:color="auto"/>
      </w:divBdr>
    </w:div>
    <w:div w:id="1428191544">
      <w:bodyDiv w:val="1"/>
      <w:marLeft w:val="0"/>
      <w:marRight w:val="0"/>
      <w:marTop w:val="0"/>
      <w:marBottom w:val="0"/>
      <w:divBdr>
        <w:top w:val="none" w:sz="0" w:space="0" w:color="auto"/>
        <w:left w:val="none" w:sz="0" w:space="0" w:color="auto"/>
        <w:bottom w:val="none" w:sz="0" w:space="0" w:color="auto"/>
        <w:right w:val="none" w:sz="0" w:space="0" w:color="auto"/>
      </w:divBdr>
      <w:divsChild>
        <w:div w:id="650258003">
          <w:marLeft w:val="0"/>
          <w:marRight w:val="0"/>
          <w:marTop w:val="0"/>
          <w:marBottom w:val="0"/>
          <w:divBdr>
            <w:top w:val="none" w:sz="0" w:space="0" w:color="auto"/>
            <w:left w:val="none" w:sz="0" w:space="0" w:color="auto"/>
            <w:bottom w:val="none" w:sz="0" w:space="0" w:color="auto"/>
            <w:right w:val="none" w:sz="0" w:space="0" w:color="auto"/>
          </w:divBdr>
          <w:divsChild>
            <w:div w:id="978608241">
              <w:marLeft w:val="0"/>
              <w:marRight w:val="0"/>
              <w:marTop w:val="0"/>
              <w:marBottom w:val="0"/>
              <w:divBdr>
                <w:top w:val="none" w:sz="0" w:space="0" w:color="auto"/>
                <w:left w:val="none" w:sz="0" w:space="0" w:color="auto"/>
                <w:bottom w:val="none" w:sz="0" w:space="0" w:color="auto"/>
                <w:right w:val="none" w:sz="0" w:space="0" w:color="auto"/>
              </w:divBdr>
            </w:div>
            <w:div w:id="2142645688">
              <w:marLeft w:val="0"/>
              <w:marRight w:val="0"/>
              <w:marTop w:val="0"/>
              <w:marBottom w:val="0"/>
              <w:divBdr>
                <w:top w:val="none" w:sz="0" w:space="0" w:color="auto"/>
                <w:left w:val="none" w:sz="0" w:space="0" w:color="auto"/>
                <w:bottom w:val="none" w:sz="0" w:space="0" w:color="auto"/>
                <w:right w:val="none" w:sz="0" w:space="0" w:color="auto"/>
              </w:divBdr>
            </w:div>
            <w:div w:id="220140300">
              <w:marLeft w:val="0"/>
              <w:marRight w:val="0"/>
              <w:marTop w:val="0"/>
              <w:marBottom w:val="0"/>
              <w:divBdr>
                <w:top w:val="none" w:sz="0" w:space="0" w:color="auto"/>
                <w:left w:val="none" w:sz="0" w:space="0" w:color="auto"/>
                <w:bottom w:val="none" w:sz="0" w:space="0" w:color="auto"/>
                <w:right w:val="none" w:sz="0" w:space="0" w:color="auto"/>
              </w:divBdr>
            </w:div>
            <w:div w:id="973482048">
              <w:marLeft w:val="0"/>
              <w:marRight w:val="0"/>
              <w:marTop w:val="0"/>
              <w:marBottom w:val="0"/>
              <w:divBdr>
                <w:top w:val="none" w:sz="0" w:space="0" w:color="auto"/>
                <w:left w:val="none" w:sz="0" w:space="0" w:color="auto"/>
                <w:bottom w:val="none" w:sz="0" w:space="0" w:color="auto"/>
                <w:right w:val="none" w:sz="0" w:space="0" w:color="auto"/>
              </w:divBdr>
            </w:div>
            <w:div w:id="744306712">
              <w:marLeft w:val="0"/>
              <w:marRight w:val="0"/>
              <w:marTop w:val="0"/>
              <w:marBottom w:val="0"/>
              <w:divBdr>
                <w:top w:val="none" w:sz="0" w:space="0" w:color="auto"/>
                <w:left w:val="none" w:sz="0" w:space="0" w:color="auto"/>
                <w:bottom w:val="none" w:sz="0" w:space="0" w:color="auto"/>
                <w:right w:val="none" w:sz="0" w:space="0" w:color="auto"/>
              </w:divBdr>
            </w:div>
            <w:div w:id="2021883147">
              <w:marLeft w:val="0"/>
              <w:marRight w:val="0"/>
              <w:marTop w:val="0"/>
              <w:marBottom w:val="0"/>
              <w:divBdr>
                <w:top w:val="none" w:sz="0" w:space="0" w:color="auto"/>
                <w:left w:val="none" w:sz="0" w:space="0" w:color="auto"/>
                <w:bottom w:val="none" w:sz="0" w:space="0" w:color="auto"/>
                <w:right w:val="none" w:sz="0" w:space="0" w:color="auto"/>
              </w:divBdr>
            </w:div>
            <w:div w:id="996302742">
              <w:marLeft w:val="0"/>
              <w:marRight w:val="0"/>
              <w:marTop w:val="0"/>
              <w:marBottom w:val="0"/>
              <w:divBdr>
                <w:top w:val="none" w:sz="0" w:space="0" w:color="auto"/>
                <w:left w:val="none" w:sz="0" w:space="0" w:color="auto"/>
                <w:bottom w:val="none" w:sz="0" w:space="0" w:color="auto"/>
                <w:right w:val="none" w:sz="0" w:space="0" w:color="auto"/>
              </w:divBdr>
            </w:div>
            <w:div w:id="372660733">
              <w:marLeft w:val="0"/>
              <w:marRight w:val="0"/>
              <w:marTop w:val="0"/>
              <w:marBottom w:val="0"/>
              <w:divBdr>
                <w:top w:val="none" w:sz="0" w:space="0" w:color="auto"/>
                <w:left w:val="none" w:sz="0" w:space="0" w:color="auto"/>
                <w:bottom w:val="none" w:sz="0" w:space="0" w:color="auto"/>
                <w:right w:val="none" w:sz="0" w:space="0" w:color="auto"/>
              </w:divBdr>
            </w:div>
            <w:div w:id="1701012972">
              <w:marLeft w:val="0"/>
              <w:marRight w:val="0"/>
              <w:marTop w:val="0"/>
              <w:marBottom w:val="0"/>
              <w:divBdr>
                <w:top w:val="none" w:sz="0" w:space="0" w:color="auto"/>
                <w:left w:val="none" w:sz="0" w:space="0" w:color="auto"/>
                <w:bottom w:val="none" w:sz="0" w:space="0" w:color="auto"/>
                <w:right w:val="none" w:sz="0" w:space="0" w:color="auto"/>
              </w:divBdr>
            </w:div>
            <w:div w:id="634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8672">
      <w:bodyDiv w:val="1"/>
      <w:marLeft w:val="0"/>
      <w:marRight w:val="0"/>
      <w:marTop w:val="0"/>
      <w:marBottom w:val="0"/>
      <w:divBdr>
        <w:top w:val="none" w:sz="0" w:space="0" w:color="auto"/>
        <w:left w:val="none" w:sz="0" w:space="0" w:color="auto"/>
        <w:bottom w:val="none" w:sz="0" w:space="0" w:color="auto"/>
        <w:right w:val="none" w:sz="0" w:space="0" w:color="auto"/>
      </w:divBdr>
    </w:div>
    <w:div w:id="1459448440">
      <w:bodyDiv w:val="1"/>
      <w:marLeft w:val="0"/>
      <w:marRight w:val="0"/>
      <w:marTop w:val="0"/>
      <w:marBottom w:val="0"/>
      <w:divBdr>
        <w:top w:val="none" w:sz="0" w:space="0" w:color="auto"/>
        <w:left w:val="none" w:sz="0" w:space="0" w:color="auto"/>
        <w:bottom w:val="none" w:sz="0" w:space="0" w:color="auto"/>
        <w:right w:val="none" w:sz="0" w:space="0" w:color="auto"/>
      </w:divBdr>
    </w:div>
    <w:div w:id="1464691775">
      <w:bodyDiv w:val="1"/>
      <w:marLeft w:val="0"/>
      <w:marRight w:val="0"/>
      <w:marTop w:val="0"/>
      <w:marBottom w:val="0"/>
      <w:divBdr>
        <w:top w:val="none" w:sz="0" w:space="0" w:color="auto"/>
        <w:left w:val="none" w:sz="0" w:space="0" w:color="auto"/>
        <w:bottom w:val="none" w:sz="0" w:space="0" w:color="auto"/>
        <w:right w:val="none" w:sz="0" w:space="0" w:color="auto"/>
      </w:divBdr>
      <w:divsChild>
        <w:div w:id="2094475029">
          <w:marLeft w:val="0"/>
          <w:marRight w:val="0"/>
          <w:marTop w:val="0"/>
          <w:marBottom w:val="0"/>
          <w:divBdr>
            <w:top w:val="none" w:sz="0" w:space="0" w:color="auto"/>
            <w:left w:val="none" w:sz="0" w:space="0" w:color="auto"/>
            <w:bottom w:val="none" w:sz="0" w:space="0" w:color="auto"/>
            <w:right w:val="none" w:sz="0" w:space="0" w:color="auto"/>
          </w:divBdr>
          <w:divsChild>
            <w:div w:id="344552494">
              <w:marLeft w:val="0"/>
              <w:marRight w:val="0"/>
              <w:marTop w:val="0"/>
              <w:marBottom w:val="0"/>
              <w:divBdr>
                <w:top w:val="none" w:sz="0" w:space="0" w:color="auto"/>
                <w:left w:val="none" w:sz="0" w:space="0" w:color="auto"/>
                <w:bottom w:val="none" w:sz="0" w:space="0" w:color="auto"/>
                <w:right w:val="none" w:sz="0" w:space="0" w:color="auto"/>
              </w:divBdr>
            </w:div>
            <w:div w:id="717780982">
              <w:marLeft w:val="0"/>
              <w:marRight w:val="0"/>
              <w:marTop w:val="0"/>
              <w:marBottom w:val="0"/>
              <w:divBdr>
                <w:top w:val="none" w:sz="0" w:space="0" w:color="auto"/>
                <w:left w:val="none" w:sz="0" w:space="0" w:color="auto"/>
                <w:bottom w:val="none" w:sz="0" w:space="0" w:color="auto"/>
                <w:right w:val="none" w:sz="0" w:space="0" w:color="auto"/>
              </w:divBdr>
            </w:div>
            <w:div w:id="1238250182">
              <w:marLeft w:val="0"/>
              <w:marRight w:val="0"/>
              <w:marTop w:val="0"/>
              <w:marBottom w:val="0"/>
              <w:divBdr>
                <w:top w:val="none" w:sz="0" w:space="0" w:color="auto"/>
                <w:left w:val="none" w:sz="0" w:space="0" w:color="auto"/>
                <w:bottom w:val="none" w:sz="0" w:space="0" w:color="auto"/>
                <w:right w:val="none" w:sz="0" w:space="0" w:color="auto"/>
              </w:divBdr>
            </w:div>
            <w:div w:id="20401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63">
      <w:bodyDiv w:val="1"/>
      <w:marLeft w:val="0"/>
      <w:marRight w:val="0"/>
      <w:marTop w:val="0"/>
      <w:marBottom w:val="0"/>
      <w:divBdr>
        <w:top w:val="none" w:sz="0" w:space="0" w:color="auto"/>
        <w:left w:val="none" w:sz="0" w:space="0" w:color="auto"/>
        <w:bottom w:val="none" w:sz="0" w:space="0" w:color="auto"/>
        <w:right w:val="none" w:sz="0" w:space="0" w:color="auto"/>
      </w:divBdr>
    </w:div>
    <w:div w:id="1496535549">
      <w:bodyDiv w:val="1"/>
      <w:marLeft w:val="0"/>
      <w:marRight w:val="0"/>
      <w:marTop w:val="0"/>
      <w:marBottom w:val="0"/>
      <w:divBdr>
        <w:top w:val="none" w:sz="0" w:space="0" w:color="auto"/>
        <w:left w:val="none" w:sz="0" w:space="0" w:color="auto"/>
        <w:bottom w:val="none" w:sz="0" w:space="0" w:color="auto"/>
        <w:right w:val="none" w:sz="0" w:space="0" w:color="auto"/>
      </w:divBdr>
    </w:div>
    <w:div w:id="1499154896">
      <w:bodyDiv w:val="1"/>
      <w:marLeft w:val="0"/>
      <w:marRight w:val="0"/>
      <w:marTop w:val="0"/>
      <w:marBottom w:val="0"/>
      <w:divBdr>
        <w:top w:val="none" w:sz="0" w:space="0" w:color="auto"/>
        <w:left w:val="none" w:sz="0" w:space="0" w:color="auto"/>
        <w:bottom w:val="none" w:sz="0" w:space="0" w:color="auto"/>
        <w:right w:val="none" w:sz="0" w:space="0" w:color="auto"/>
      </w:divBdr>
      <w:divsChild>
        <w:div w:id="1523205494">
          <w:marLeft w:val="0"/>
          <w:marRight w:val="0"/>
          <w:marTop w:val="0"/>
          <w:marBottom w:val="0"/>
          <w:divBdr>
            <w:top w:val="none" w:sz="0" w:space="0" w:color="auto"/>
            <w:left w:val="none" w:sz="0" w:space="0" w:color="auto"/>
            <w:bottom w:val="none" w:sz="0" w:space="0" w:color="auto"/>
            <w:right w:val="none" w:sz="0" w:space="0" w:color="auto"/>
          </w:divBdr>
          <w:divsChild>
            <w:div w:id="757096136">
              <w:marLeft w:val="0"/>
              <w:marRight w:val="0"/>
              <w:marTop w:val="0"/>
              <w:marBottom w:val="0"/>
              <w:divBdr>
                <w:top w:val="none" w:sz="0" w:space="0" w:color="auto"/>
                <w:left w:val="none" w:sz="0" w:space="0" w:color="auto"/>
                <w:bottom w:val="none" w:sz="0" w:space="0" w:color="auto"/>
                <w:right w:val="none" w:sz="0" w:space="0" w:color="auto"/>
              </w:divBdr>
            </w:div>
            <w:div w:id="1330913181">
              <w:marLeft w:val="0"/>
              <w:marRight w:val="0"/>
              <w:marTop w:val="0"/>
              <w:marBottom w:val="0"/>
              <w:divBdr>
                <w:top w:val="none" w:sz="0" w:space="0" w:color="auto"/>
                <w:left w:val="none" w:sz="0" w:space="0" w:color="auto"/>
                <w:bottom w:val="none" w:sz="0" w:space="0" w:color="auto"/>
                <w:right w:val="none" w:sz="0" w:space="0" w:color="auto"/>
              </w:divBdr>
            </w:div>
            <w:div w:id="1822841091">
              <w:marLeft w:val="0"/>
              <w:marRight w:val="0"/>
              <w:marTop w:val="0"/>
              <w:marBottom w:val="0"/>
              <w:divBdr>
                <w:top w:val="none" w:sz="0" w:space="0" w:color="auto"/>
                <w:left w:val="none" w:sz="0" w:space="0" w:color="auto"/>
                <w:bottom w:val="none" w:sz="0" w:space="0" w:color="auto"/>
                <w:right w:val="none" w:sz="0" w:space="0" w:color="auto"/>
              </w:divBdr>
            </w:div>
            <w:div w:id="1628969028">
              <w:marLeft w:val="0"/>
              <w:marRight w:val="0"/>
              <w:marTop w:val="0"/>
              <w:marBottom w:val="0"/>
              <w:divBdr>
                <w:top w:val="none" w:sz="0" w:space="0" w:color="auto"/>
                <w:left w:val="none" w:sz="0" w:space="0" w:color="auto"/>
                <w:bottom w:val="none" w:sz="0" w:space="0" w:color="auto"/>
                <w:right w:val="none" w:sz="0" w:space="0" w:color="auto"/>
              </w:divBdr>
            </w:div>
            <w:div w:id="1732575933">
              <w:marLeft w:val="0"/>
              <w:marRight w:val="0"/>
              <w:marTop w:val="0"/>
              <w:marBottom w:val="0"/>
              <w:divBdr>
                <w:top w:val="none" w:sz="0" w:space="0" w:color="auto"/>
                <w:left w:val="none" w:sz="0" w:space="0" w:color="auto"/>
                <w:bottom w:val="none" w:sz="0" w:space="0" w:color="auto"/>
                <w:right w:val="none" w:sz="0" w:space="0" w:color="auto"/>
              </w:divBdr>
            </w:div>
            <w:div w:id="426924872">
              <w:marLeft w:val="0"/>
              <w:marRight w:val="0"/>
              <w:marTop w:val="0"/>
              <w:marBottom w:val="0"/>
              <w:divBdr>
                <w:top w:val="none" w:sz="0" w:space="0" w:color="auto"/>
                <w:left w:val="none" w:sz="0" w:space="0" w:color="auto"/>
                <w:bottom w:val="none" w:sz="0" w:space="0" w:color="auto"/>
                <w:right w:val="none" w:sz="0" w:space="0" w:color="auto"/>
              </w:divBdr>
            </w:div>
            <w:div w:id="102189164">
              <w:marLeft w:val="0"/>
              <w:marRight w:val="0"/>
              <w:marTop w:val="0"/>
              <w:marBottom w:val="0"/>
              <w:divBdr>
                <w:top w:val="none" w:sz="0" w:space="0" w:color="auto"/>
                <w:left w:val="none" w:sz="0" w:space="0" w:color="auto"/>
                <w:bottom w:val="none" w:sz="0" w:space="0" w:color="auto"/>
                <w:right w:val="none" w:sz="0" w:space="0" w:color="auto"/>
              </w:divBdr>
            </w:div>
            <w:div w:id="2107647960">
              <w:marLeft w:val="0"/>
              <w:marRight w:val="0"/>
              <w:marTop w:val="0"/>
              <w:marBottom w:val="0"/>
              <w:divBdr>
                <w:top w:val="none" w:sz="0" w:space="0" w:color="auto"/>
                <w:left w:val="none" w:sz="0" w:space="0" w:color="auto"/>
                <w:bottom w:val="none" w:sz="0" w:space="0" w:color="auto"/>
                <w:right w:val="none" w:sz="0" w:space="0" w:color="auto"/>
              </w:divBdr>
            </w:div>
            <w:div w:id="483201897">
              <w:marLeft w:val="0"/>
              <w:marRight w:val="0"/>
              <w:marTop w:val="0"/>
              <w:marBottom w:val="0"/>
              <w:divBdr>
                <w:top w:val="none" w:sz="0" w:space="0" w:color="auto"/>
                <w:left w:val="none" w:sz="0" w:space="0" w:color="auto"/>
                <w:bottom w:val="none" w:sz="0" w:space="0" w:color="auto"/>
                <w:right w:val="none" w:sz="0" w:space="0" w:color="auto"/>
              </w:divBdr>
            </w:div>
            <w:div w:id="744113059">
              <w:marLeft w:val="0"/>
              <w:marRight w:val="0"/>
              <w:marTop w:val="0"/>
              <w:marBottom w:val="0"/>
              <w:divBdr>
                <w:top w:val="none" w:sz="0" w:space="0" w:color="auto"/>
                <w:left w:val="none" w:sz="0" w:space="0" w:color="auto"/>
                <w:bottom w:val="none" w:sz="0" w:space="0" w:color="auto"/>
                <w:right w:val="none" w:sz="0" w:space="0" w:color="auto"/>
              </w:divBdr>
            </w:div>
            <w:div w:id="1472670157">
              <w:marLeft w:val="0"/>
              <w:marRight w:val="0"/>
              <w:marTop w:val="0"/>
              <w:marBottom w:val="0"/>
              <w:divBdr>
                <w:top w:val="none" w:sz="0" w:space="0" w:color="auto"/>
                <w:left w:val="none" w:sz="0" w:space="0" w:color="auto"/>
                <w:bottom w:val="none" w:sz="0" w:space="0" w:color="auto"/>
                <w:right w:val="none" w:sz="0" w:space="0" w:color="auto"/>
              </w:divBdr>
            </w:div>
            <w:div w:id="684863546">
              <w:marLeft w:val="0"/>
              <w:marRight w:val="0"/>
              <w:marTop w:val="0"/>
              <w:marBottom w:val="0"/>
              <w:divBdr>
                <w:top w:val="none" w:sz="0" w:space="0" w:color="auto"/>
                <w:left w:val="none" w:sz="0" w:space="0" w:color="auto"/>
                <w:bottom w:val="none" w:sz="0" w:space="0" w:color="auto"/>
                <w:right w:val="none" w:sz="0" w:space="0" w:color="auto"/>
              </w:divBdr>
            </w:div>
            <w:div w:id="799104511">
              <w:marLeft w:val="0"/>
              <w:marRight w:val="0"/>
              <w:marTop w:val="0"/>
              <w:marBottom w:val="0"/>
              <w:divBdr>
                <w:top w:val="none" w:sz="0" w:space="0" w:color="auto"/>
                <w:left w:val="none" w:sz="0" w:space="0" w:color="auto"/>
                <w:bottom w:val="none" w:sz="0" w:space="0" w:color="auto"/>
                <w:right w:val="none" w:sz="0" w:space="0" w:color="auto"/>
              </w:divBdr>
            </w:div>
            <w:div w:id="383647765">
              <w:marLeft w:val="0"/>
              <w:marRight w:val="0"/>
              <w:marTop w:val="0"/>
              <w:marBottom w:val="0"/>
              <w:divBdr>
                <w:top w:val="none" w:sz="0" w:space="0" w:color="auto"/>
                <w:left w:val="none" w:sz="0" w:space="0" w:color="auto"/>
                <w:bottom w:val="none" w:sz="0" w:space="0" w:color="auto"/>
                <w:right w:val="none" w:sz="0" w:space="0" w:color="auto"/>
              </w:divBdr>
            </w:div>
            <w:div w:id="4991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3888">
      <w:bodyDiv w:val="1"/>
      <w:marLeft w:val="0"/>
      <w:marRight w:val="0"/>
      <w:marTop w:val="0"/>
      <w:marBottom w:val="0"/>
      <w:divBdr>
        <w:top w:val="none" w:sz="0" w:space="0" w:color="auto"/>
        <w:left w:val="none" w:sz="0" w:space="0" w:color="auto"/>
        <w:bottom w:val="none" w:sz="0" w:space="0" w:color="auto"/>
        <w:right w:val="none" w:sz="0" w:space="0" w:color="auto"/>
      </w:divBdr>
      <w:divsChild>
        <w:div w:id="1665931335">
          <w:marLeft w:val="0"/>
          <w:marRight w:val="0"/>
          <w:marTop w:val="0"/>
          <w:marBottom w:val="0"/>
          <w:divBdr>
            <w:top w:val="none" w:sz="0" w:space="0" w:color="auto"/>
            <w:left w:val="none" w:sz="0" w:space="0" w:color="auto"/>
            <w:bottom w:val="none" w:sz="0" w:space="0" w:color="auto"/>
            <w:right w:val="none" w:sz="0" w:space="0" w:color="auto"/>
          </w:divBdr>
          <w:divsChild>
            <w:div w:id="13749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8371">
      <w:bodyDiv w:val="1"/>
      <w:marLeft w:val="0"/>
      <w:marRight w:val="0"/>
      <w:marTop w:val="0"/>
      <w:marBottom w:val="0"/>
      <w:divBdr>
        <w:top w:val="none" w:sz="0" w:space="0" w:color="auto"/>
        <w:left w:val="none" w:sz="0" w:space="0" w:color="auto"/>
        <w:bottom w:val="none" w:sz="0" w:space="0" w:color="auto"/>
        <w:right w:val="none" w:sz="0" w:space="0" w:color="auto"/>
      </w:divBdr>
      <w:divsChild>
        <w:div w:id="1015304120">
          <w:marLeft w:val="0"/>
          <w:marRight w:val="0"/>
          <w:marTop w:val="0"/>
          <w:marBottom w:val="0"/>
          <w:divBdr>
            <w:top w:val="none" w:sz="0" w:space="0" w:color="auto"/>
            <w:left w:val="none" w:sz="0" w:space="0" w:color="auto"/>
            <w:bottom w:val="none" w:sz="0" w:space="0" w:color="auto"/>
            <w:right w:val="none" w:sz="0" w:space="0" w:color="auto"/>
          </w:divBdr>
          <w:divsChild>
            <w:div w:id="1666932024">
              <w:marLeft w:val="0"/>
              <w:marRight w:val="0"/>
              <w:marTop w:val="0"/>
              <w:marBottom w:val="0"/>
              <w:divBdr>
                <w:top w:val="none" w:sz="0" w:space="0" w:color="auto"/>
                <w:left w:val="none" w:sz="0" w:space="0" w:color="auto"/>
                <w:bottom w:val="none" w:sz="0" w:space="0" w:color="auto"/>
                <w:right w:val="none" w:sz="0" w:space="0" w:color="auto"/>
              </w:divBdr>
            </w:div>
            <w:div w:id="1583445153">
              <w:marLeft w:val="0"/>
              <w:marRight w:val="0"/>
              <w:marTop w:val="0"/>
              <w:marBottom w:val="0"/>
              <w:divBdr>
                <w:top w:val="none" w:sz="0" w:space="0" w:color="auto"/>
                <w:left w:val="none" w:sz="0" w:space="0" w:color="auto"/>
                <w:bottom w:val="none" w:sz="0" w:space="0" w:color="auto"/>
                <w:right w:val="none" w:sz="0" w:space="0" w:color="auto"/>
              </w:divBdr>
            </w:div>
            <w:div w:id="1880360444">
              <w:marLeft w:val="0"/>
              <w:marRight w:val="0"/>
              <w:marTop w:val="0"/>
              <w:marBottom w:val="0"/>
              <w:divBdr>
                <w:top w:val="none" w:sz="0" w:space="0" w:color="auto"/>
                <w:left w:val="none" w:sz="0" w:space="0" w:color="auto"/>
                <w:bottom w:val="none" w:sz="0" w:space="0" w:color="auto"/>
                <w:right w:val="none" w:sz="0" w:space="0" w:color="auto"/>
              </w:divBdr>
            </w:div>
            <w:div w:id="437677137">
              <w:marLeft w:val="0"/>
              <w:marRight w:val="0"/>
              <w:marTop w:val="0"/>
              <w:marBottom w:val="0"/>
              <w:divBdr>
                <w:top w:val="none" w:sz="0" w:space="0" w:color="auto"/>
                <w:left w:val="none" w:sz="0" w:space="0" w:color="auto"/>
                <w:bottom w:val="none" w:sz="0" w:space="0" w:color="auto"/>
                <w:right w:val="none" w:sz="0" w:space="0" w:color="auto"/>
              </w:divBdr>
            </w:div>
            <w:div w:id="423382085">
              <w:marLeft w:val="0"/>
              <w:marRight w:val="0"/>
              <w:marTop w:val="0"/>
              <w:marBottom w:val="0"/>
              <w:divBdr>
                <w:top w:val="none" w:sz="0" w:space="0" w:color="auto"/>
                <w:left w:val="none" w:sz="0" w:space="0" w:color="auto"/>
                <w:bottom w:val="none" w:sz="0" w:space="0" w:color="auto"/>
                <w:right w:val="none" w:sz="0" w:space="0" w:color="auto"/>
              </w:divBdr>
            </w:div>
            <w:div w:id="563299163">
              <w:marLeft w:val="0"/>
              <w:marRight w:val="0"/>
              <w:marTop w:val="0"/>
              <w:marBottom w:val="0"/>
              <w:divBdr>
                <w:top w:val="none" w:sz="0" w:space="0" w:color="auto"/>
                <w:left w:val="none" w:sz="0" w:space="0" w:color="auto"/>
                <w:bottom w:val="none" w:sz="0" w:space="0" w:color="auto"/>
                <w:right w:val="none" w:sz="0" w:space="0" w:color="auto"/>
              </w:divBdr>
            </w:div>
            <w:div w:id="154612268">
              <w:marLeft w:val="0"/>
              <w:marRight w:val="0"/>
              <w:marTop w:val="0"/>
              <w:marBottom w:val="0"/>
              <w:divBdr>
                <w:top w:val="none" w:sz="0" w:space="0" w:color="auto"/>
                <w:left w:val="none" w:sz="0" w:space="0" w:color="auto"/>
                <w:bottom w:val="none" w:sz="0" w:space="0" w:color="auto"/>
                <w:right w:val="none" w:sz="0" w:space="0" w:color="auto"/>
              </w:divBdr>
            </w:div>
            <w:div w:id="1552766078">
              <w:marLeft w:val="0"/>
              <w:marRight w:val="0"/>
              <w:marTop w:val="0"/>
              <w:marBottom w:val="0"/>
              <w:divBdr>
                <w:top w:val="none" w:sz="0" w:space="0" w:color="auto"/>
                <w:left w:val="none" w:sz="0" w:space="0" w:color="auto"/>
                <w:bottom w:val="none" w:sz="0" w:space="0" w:color="auto"/>
                <w:right w:val="none" w:sz="0" w:space="0" w:color="auto"/>
              </w:divBdr>
            </w:div>
            <w:div w:id="27880051">
              <w:marLeft w:val="0"/>
              <w:marRight w:val="0"/>
              <w:marTop w:val="0"/>
              <w:marBottom w:val="0"/>
              <w:divBdr>
                <w:top w:val="none" w:sz="0" w:space="0" w:color="auto"/>
                <w:left w:val="none" w:sz="0" w:space="0" w:color="auto"/>
                <w:bottom w:val="none" w:sz="0" w:space="0" w:color="auto"/>
                <w:right w:val="none" w:sz="0" w:space="0" w:color="auto"/>
              </w:divBdr>
            </w:div>
            <w:div w:id="1477340237">
              <w:marLeft w:val="0"/>
              <w:marRight w:val="0"/>
              <w:marTop w:val="0"/>
              <w:marBottom w:val="0"/>
              <w:divBdr>
                <w:top w:val="none" w:sz="0" w:space="0" w:color="auto"/>
                <w:left w:val="none" w:sz="0" w:space="0" w:color="auto"/>
                <w:bottom w:val="none" w:sz="0" w:space="0" w:color="auto"/>
                <w:right w:val="none" w:sz="0" w:space="0" w:color="auto"/>
              </w:divBdr>
            </w:div>
            <w:div w:id="1880587058">
              <w:marLeft w:val="0"/>
              <w:marRight w:val="0"/>
              <w:marTop w:val="0"/>
              <w:marBottom w:val="0"/>
              <w:divBdr>
                <w:top w:val="none" w:sz="0" w:space="0" w:color="auto"/>
                <w:left w:val="none" w:sz="0" w:space="0" w:color="auto"/>
                <w:bottom w:val="none" w:sz="0" w:space="0" w:color="auto"/>
                <w:right w:val="none" w:sz="0" w:space="0" w:color="auto"/>
              </w:divBdr>
            </w:div>
            <w:div w:id="1642226385">
              <w:marLeft w:val="0"/>
              <w:marRight w:val="0"/>
              <w:marTop w:val="0"/>
              <w:marBottom w:val="0"/>
              <w:divBdr>
                <w:top w:val="none" w:sz="0" w:space="0" w:color="auto"/>
                <w:left w:val="none" w:sz="0" w:space="0" w:color="auto"/>
                <w:bottom w:val="none" w:sz="0" w:space="0" w:color="auto"/>
                <w:right w:val="none" w:sz="0" w:space="0" w:color="auto"/>
              </w:divBdr>
            </w:div>
            <w:div w:id="1739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9124">
      <w:bodyDiv w:val="1"/>
      <w:marLeft w:val="0"/>
      <w:marRight w:val="0"/>
      <w:marTop w:val="0"/>
      <w:marBottom w:val="0"/>
      <w:divBdr>
        <w:top w:val="none" w:sz="0" w:space="0" w:color="auto"/>
        <w:left w:val="none" w:sz="0" w:space="0" w:color="auto"/>
        <w:bottom w:val="none" w:sz="0" w:space="0" w:color="auto"/>
        <w:right w:val="none" w:sz="0" w:space="0" w:color="auto"/>
      </w:divBdr>
    </w:div>
    <w:div w:id="1638340791">
      <w:bodyDiv w:val="1"/>
      <w:marLeft w:val="0"/>
      <w:marRight w:val="0"/>
      <w:marTop w:val="0"/>
      <w:marBottom w:val="0"/>
      <w:divBdr>
        <w:top w:val="none" w:sz="0" w:space="0" w:color="auto"/>
        <w:left w:val="none" w:sz="0" w:space="0" w:color="auto"/>
        <w:bottom w:val="none" w:sz="0" w:space="0" w:color="auto"/>
        <w:right w:val="none" w:sz="0" w:space="0" w:color="auto"/>
      </w:divBdr>
    </w:div>
    <w:div w:id="1660767141">
      <w:bodyDiv w:val="1"/>
      <w:marLeft w:val="0"/>
      <w:marRight w:val="0"/>
      <w:marTop w:val="0"/>
      <w:marBottom w:val="0"/>
      <w:divBdr>
        <w:top w:val="none" w:sz="0" w:space="0" w:color="auto"/>
        <w:left w:val="none" w:sz="0" w:space="0" w:color="auto"/>
        <w:bottom w:val="none" w:sz="0" w:space="0" w:color="auto"/>
        <w:right w:val="none" w:sz="0" w:space="0" w:color="auto"/>
      </w:divBdr>
    </w:div>
    <w:div w:id="1671832457">
      <w:bodyDiv w:val="1"/>
      <w:marLeft w:val="0"/>
      <w:marRight w:val="0"/>
      <w:marTop w:val="0"/>
      <w:marBottom w:val="0"/>
      <w:divBdr>
        <w:top w:val="none" w:sz="0" w:space="0" w:color="auto"/>
        <w:left w:val="none" w:sz="0" w:space="0" w:color="auto"/>
        <w:bottom w:val="none" w:sz="0" w:space="0" w:color="auto"/>
        <w:right w:val="none" w:sz="0" w:space="0" w:color="auto"/>
      </w:divBdr>
    </w:div>
    <w:div w:id="1683433701">
      <w:bodyDiv w:val="1"/>
      <w:marLeft w:val="0"/>
      <w:marRight w:val="0"/>
      <w:marTop w:val="0"/>
      <w:marBottom w:val="0"/>
      <w:divBdr>
        <w:top w:val="none" w:sz="0" w:space="0" w:color="auto"/>
        <w:left w:val="none" w:sz="0" w:space="0" w:color="auto"/>
        <w:bottom w:val="none" w:sz="0" w:space="0" w:color="auto"/>
        <w:right w:val="none" w:sz="0" w:space="0" w:color="auto"/>
      </w:divBdr>
      <w:divsChild>
        <w:div w:id="1065564286">
          <w:marLeft w:val="0"/>
          <w:marRight w:val="0"/>
          <w:marTop w:val="0"/>
          <w:marBottom w:val="0"/>
          <w:divBdr>
            <w:top w:val="none" w:sz="0" w:space="0" w:color="auto"/>
            <w:left w:val="none" w:sz="0" w:space="0" w:color="auto"/>
            <w:bottom w:val="none" w:sz="0" w:space="0" w:color="auto"/>
            <w:right w:val="none" w:sz="0" w:space="0" w:color="auto"/>
          </w:divBdr>
          <w:divsChild>
            <w:div w:id="538467756">
              <w:marLeft w:val="0"/>
              <w:marRight w:val="0"/>
              <w:marTop w:val="0"/>
              <w:marBottom w:val="0"/>
              <w:divBdr>
                <w:top w:val="none" w:sz="0" w:space="0" w:color="auto"/>
                <w:left w:val="none" w:sz="0" w:space="0" w:color="auto"/>
                <w:bottom w:val="none" w:sz="0" w:space="0" w:color="auto"/>
                <w:right w:val="none" w:sz="0" w:space="0" w:color="auto"/>
              </w:divBdr>
            </w:div>
            <w:div w:id="586769506">
              <w:marLeft w:val="0"/>
              <w:marRight w:val="0"/>
              <w:marTop w:val="0"/>
              <w:marBottom w:val="0"/>
              <w:divBdr>
                <w:top w:val="none" w:sz="0" w:space="0" w:color="auto"/>
                <w:left w:val="none" w:sz="0" w:space="0" w:color="auto"/>
                <w:bottom w:val="none" w:sz="0" w:space="0" w:color="auto"/>
                <w:right w:val="none" w:sz="0" w:space="0" w:color="auto"/>
              </w:divBdr>
            </w:div>
            <w:div w:id="916867565">
              <w:marLeft w:val="0"/>
              <w:marRight w:val="0"/>
              <w:marTop w:val="0"/>
              <w:marBottom w:val="0"/>
              <w:divBdr>
                <w:top w:val="none" w:sz="0" w:space="0" w:color="auto"/>
                <w:left w:val="none" w:sz="0" w:space="0" w:color="auto"/>
                <w:bottom w:val="none" w:sz="0" w:space="0" w:color="auto"/>
                <w:right w:val="none" w:sz="0" w:space="0" w:color="auto"/>
              </w:divBdr>
            </w:div>
            <w:div w:id="775948840">
              <w:marLeft w:val="0"/>
              <w:marRight w:val="0"/>
              <w:marTop w:val="0"/>
              <w:marBottom w:val="0"/>
              <w:divBdr>
                <w:top w:val="none" w:sz="0" w:space="0" w:color="auto"/>
                <w:left w:val="none" w:sz="0" w:space="0" w:color="auto"/>
                <w:bottom w:val="none" w:sz="0" w:space="0" w:color="auto"/>
                <w:right w:val="none" w:sz="0" w:space="0" w:color="auto"/>
              </w:divBdr>
            </w:div>
            <w:div w:id="1025863618">
              <w:marLeft w:val="0"/>
              <w:marRight w:val="0"/>
              <w:marTop w:val="0"/>
              <w:marBottom w:val="0"/>
              <w:divBdr>
                <w:top w:val="none" w:sz="0" w:space="0" w:color="auto"/>
                <w:left w:val="none" w:sz="0" w:space="0" w:color="auto"/>
                <w:bottom w:val="none" w:sz="0" w:space="0" w:color="auto"/>
                <w:right w:val="none" w:sz="0" w:space="0" w:color="auto"/>
              </w:divBdr>
            </w:div>
            <w:div w:id="20842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4487">
      <w:bodyDiv w:val="1"/>
      <w:marLeft w:val="0"/>
      <w:marRight w:val="0"/>
      <w:marTop w:val="0"/>
      <w:marBottom w:val="0"/>
      <w:divBdr>
        <w:top w:val="none" w:sz="0" w:space="0" w:color="auto"/>
        <w:left w:val="none" w:sz="0" w:space="0" w:color="auto"/>
        <w:bottom w:val="none" w:sz="0" w:space="0" w:color="auto"/>
        <w:right w:val="none" w:sz="0" w:space="0" w:color="auto"/>
      </w:divBdr>
    </w:div>
    <w:div w:id="1723869873">
      <w:bodyDiv w:val="1"/>
      <w:marLeft w:val="0"/>
      <w:marRight w:val="0"/>
      <w:marTop w:val="0"/>
      <w:marBottom w:val="0"/>
      <w:divBdr>
        <w:top w:val="none" w:sz="0" w:space="0" w:color="auto"/>
        <w:left w:val="none" w:sz="0" w:space="0" w:color="auto"/>
        <w:bottom w:val="none" w:sz="0" w:space="0" w:color="auto"/>
        <w:right w:val="none" w:sz="0" w:space="0" w:color="auto"/>
      </w:divBdr>
      <w:divsChild>
        <w:div w:id="1212420904">
          <w:marLeft w:val="0"/>
          <w:marRight w:val="0"/>
          <w:marTop w:val="0"/>
          <w:marBottom w:val="0"/>
          <w:divBdr>
            <w:top w:val="none" w:sz="0" w:space="0" w:color="auto"/>
            <w:left w:val="none" w:sz="0" w:space="0" w:color="auto"/>
            <w:bottom w:val="none" w:sz="0" w:space="0" w:color="auto"/>
            <w:right w:val="none" w:sz="0" w:space="0" w:color="auto"/>
          </w:divBdr>
          <w:divsChild>
            <w:div w:id="1428233788">
              <w:marLeft w:val="0"/>
              <w:marRight w:val="0"/>
              <w:marTop w:val="0"/>
              <w:marBottom w:val="0"/>
              <w:divBdr>
                <w:top w:val="none" w:sz="0" w:space="0" w:color="auto"/>
                <w:left w:val="none" w:sz="0" w:space="0" w:color="auto"/>
                <w:bottom w:val="none" w:sz="0" w:space="0" w:color="auto"/>
                <w:right w:val="none" w:sz="0" w:space="0" w:color="auto"/>
              </w:divBdr>
            </w:div>
            <w:div w:id="1988972595">
              <w:marLeft w:val="0"/>
              <w:marRight w:val="0"/>
              <w:marTop w:val="0"/>
              <w:marBottom w:val="0"/>
              <w:divBdr>
                <w:top w:val="none" w:sz="0" w:space="0" w:color="auto"/>
                <w:left w:val="none" w:sz="0" w:space="0" w:color="auto"/>
                <w:bottom w:val="none" w:sz="0" w:space="0" w:color="auto"/>
                <w:right w:val="none" w:sz="0" w:space="0" w:color="auto"/>
              </w:divBdr>
            </w:div>
            <w:div w:id="1705524321">
              <w:marLeft w:val="0"/>
              <w:marRight w:val="0"/>
              <w:marTop w:val="0"/>
              <w:marBottom w:val="0"/>
              <w:divBdr>
                <w:top w:val="none" w:sz="0" w:space="0" w:color="auto"/>
                <w:left w:val="none" w:sz="0" w:space="0" w:color="auto"/>
                <w:bottom w:val="none" w:sz="0" w:space="0" w:color="auto"/>
                <w:right w:val="none" w:sz="0" w:space="0" w:color="auto"/>
              </w:divBdr>
            </w:div>
            <w:div w:id="2050910996">
              <w:marLeft w:val="0"/>
              <w:marRight w:val="0"/>
              <w:marTop w:val="0"/>
              <w:marBottom w:val="0"/>
              <w:divBdr>
                <w:top w:val="none" w:sz="0" w:space="0" w:color="auto"/>
                <w:left w:val="none" w:sz="0" w:space="0" w:color="auto"/>
                <w:bottom w:val="none" w:sz="0" w:space="0" w:color="auto"/>
                <w:right w:val="none" w:sz="0" w:space="0" w:color="auto"/>
              </w:divBdr>
            </w:div>
            <w:div w:id="227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161">
      <w:bodyDiv w:val="1"/>
      <w:marLeft w:val="0"/>
      <w:marRight w:val="0"/>
      <w:marTop w:val="0"/>
      <w:marBottom w:val="0"/>
      <w:divBdr>
        <w:top w:val="none" w:sz="0" w:space="0" w:color="auto"/>
        <w:left w:val="none" w:sz="0" w:space="0" w:color="auto"/>
        <w:bottom w:val="none" w:sz="0" w:space="0" w:color="auto"/>
        <w:right w:val="none" w:sz="0" w:space="0" w:color="auto"/>
      </w:divBdr>
    </w:div>
    <w:div w:id="1749494416">
      <w:bodyDiv w:val="1"/>
      <w:marLeft w:val="0"/>
      <w:marRight w:val="0"/>
      <w:marTop w:val="0"/>
      <w:marBottom w:val="0"/>
      <w:divBdr>
        <w:top w:val="none" w:sz="0" w:space="0" w:color="auto"/>
        <w:left w:val="none" w:sz="0" w:space="0" w:color="auto"/>
        <w:bottom w:val="none" w:sz="0" w:space="0" w:color="auto"/>
        <w:right w:val="none" w:sz="0" w:space="0" w:color="auto"/>
      </w:divBdr>
      <w:divsChild>
        <w:div w:id="335576829">
          <w:marLeft w:val="0"/>
          <w:marRight w:val="0"/>
          <w:marTop w:val="0"/>
          <w:marBottom w:val="0"/>
          <w:divBdr>
            <w:top w:val="none" w:sz="0" w:space="0" w:color="auto"/>
            <w:left w:val="none" w:sz="0" w:space="0" w:color="auto"/>
            <w:bottom w:val="none" w:sz="0" w:space="0" w:color="auto"/>
            <w:right w:val="none" w:sz="0" w:space="0" w:color="auto"/>
          </w:divBdr>
          <w:divsChild>
            <w:div w:id="20645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357">
      <w:bodyDiv w:val="1"/>
      <w:marLeft w:val="0"/>
      <w:marRight w:val="0"/>
      <w:marTop w:val="0"/>
      <w:marBottom w:val="0"/>
      <w:divBdr>
        <w:top w:val="none" w:sz="0" w:space="0" w:color="auto"/>
        <w:left w:val="none" w:sz="0" w:space="0" w:color="auto"/>
        <w:bottom w:val="none" w:sz="0" w:space="0" w:color="auto"/>
        <w:right w:val="none" w:sz="0" w:space="0" w:color="auto"/>
      </w:divBdr>
    </w:div>
    <w:div w:id="1785614419">
      <w:bodyDiv w:val="1"/>
      <w:marLeft w:val="0"/>
      <w:marRight w:val="0"/>
      <w:marTop w:val="0"/>
      <w:marBottom w:val="0"/>
      <w:divBdr>
        <w:top w:val="none" w:sz="0" w:space="0" w:color="auto"/>
        <w:left w:val="none" w:sz="0" w:space="0" w:color="auto"/>
        <w:bottom w:val="none" w:sz="0" w:space="0" w:color="auto"/>
        <w:right w:val="none" w:sz="0" w:space="0" w:color="auto"/>
      </w:divBdr>
      <w:divsChild>
        <w:div w:id="1549680153">
          <w:marLeft w:val="0"/>
          <w:marRight w:val="0"/>
          <w:marTop w:val="0"/>
          <w:marBottom w:val="0"/>
          <w:divBdr>
            <w:top w:val="none" w:sz="0" w:space="0" w:color="auto"/>
            <w:left w:val="none" w:sz="0" w:space="0" w:color="auto"/>
            <w:bottom w:val="none" w:sz="0" w:space="0" w:color="auto"/>
            <w:right w:val="none" w:sz="0" w:space="0" w:color="auto"/>
          </w:divBdr>
          <w:divsChild>
            <w:div w:id="867832604">
              <w:marLeft w:val="0"/>
              <w:marRight w:val="0"/>
              <w:marTop w:val="0"/>
              <w:marBottom w:val="0"/>
              <w:divBdr>
                <w:top w:val="none" w:sz="0" w:space="0" w:color="auto"/>
                <w:left w:val="none" w:sz="0" w:space="0" w:color="auto"/>
                <w:bottom w:val="none" w:sz="0" w:space="0" w:color="auto"/>
                <w:right w:val="none" w:sz="0" w:space="0" w:color="auto"/>
              </w:divBdr>
            </w:div>
            <w:div w:id="902834579">
              <w:marLeft w:val="0"/>
              <w:marRight w:val="0"/>
              <w:marTop w:val="0"/>
              <w:marBottom w:val="0"/>
              <w:divBdr>
                <w:top w:val="none" w:sz="0" w:space="0" w:color="auto"/>
                <w:left w:val="none" w:sz="0" w:space="0" w:color="auto"/>
                <w:bottom w:val="none" w:sz="0" w:space="0" w:color="auto"/>
                <w:right w:val="none" w:sz="0" w:space="0" w:color="auto"/>
              </w:divBdr>
            </w:div>
            <w:div w:id="1857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236">
      <w:bodyDiv w:val="1"/>
      <w:marLeft w:val="0"/>
      <w:marRight w:val="0"/>
      <w:marTop w:val="0"/>
      <w:marBottom w:val="0"/>
      <w:divBdr>
        <w:top w:val="none" w:sz="0" w:space="0" w:color="auto"/>
        <w:left w:val="none" w:sz="0" w:space="0" w:color="auto"/>
        <w:bottom w:val="none" w:sz="0" w:space="0" w:color="auto"/>
        <w:right w:val="none" w:sz="0" w:space="0" w:color="auto"/>
      </w:divBdr>
    </w:div>
    <w:div w:id="1811627910">
      <w:bodyDiv w:val="1"/>
      <w:marLeft w:val="0"/>
      <w:marRight w:val="0"/>
      <w:marTop w:val="0"/>
      <w:marBottom w:val="0"/>
      <w:divBdr>
        <w:top w:val="none" w:sz="0" w:space="0" w:color="auto"/>
        <w:left w:val="none" w:sz="0" w:space="0" w:color="auto"/>
        <w:bottom w:val="none" w:sz="0" w:space="0" w:color="auto"/>
        <w:right w:val="none" w:sz="0" w:space="0" w:color="auto"/>
      </w:divBdr>
    </w:div>
    <w:div w:id="1811819818">
      <w:bodyDiv w:val="1"/>
      <w:marLeft w:val="0"/>
      <w:marRight w:val="0"/>
      <w:marTop w:val="0"/>
      <w:marBottom w:val="0"/>
      <w:divBdr>
        <w:top w:val="none" w:sz="0" w:space="0" w:color="auto"/>
        <w:left w:val="none" w:sz="0" w:space="0" w:color="auto"/>
        <w:bottom w:val="none" w:sz="0" w:space="0" w:color="auto"/>
        <w:right w:val="none" w:sz="0" w:space="0" w:color="auto"/>
      </w:divBdr>
      <w:divsChild>
        <w:div w:id="146749687">
          <w:marLeft w:val="0"/>
          <w:marRight w:val="0"/>
          <w:marTop w:val="0"/>
          <w:marBottom w:val="0"/>
          <w:divBdr>
            <w:top w:val="none" w:sz="0" w:space="0" w:color="auto"/>
            <w:left w:val="none" w:sz="0" w:space="0" w:color="auto"/>
            <w:bottom w:val="none" w:sz="0" w:space="0" w:color="auto"/>
            <w:right w:val="none" w:sz="0" w:space="0" w:color="auto"/>
          </w:divBdr>
          <w:divsChild>
            <w:div w:id="684866970">
              <w:marLeft w:val="0"/>
              <w:marRight w:val="0"/>
              <w:marTop w:val="0"/>
              <w:marBottom w:val="0"/>
              <w:divBdr>
                <w:top w:val="none" w:sz="0" w:space="0" w:color="auto"/>
                <w:left w:val="none" w:sz="0" w:space="0" w:color="auto"/>
                <w:bottom w:val="none" w:sz="0" w:space="0" w:color="auto"/>
                <w:right w:val="none" w:sz="0" w:space="0" w:color="auto"/>
              </w:divBdr>
            </w:div>
            <w:div w:id="1588921968">
              <w:marLeft w:val="0"/>
              <w:marRight w:val="0"/>
              <w:marTop w:val="0"/>
              <w:marBottom w:val="0"/>
              <w:divBdr>
                <w:top w:val="none" w:sz="0" w:space="0" w:color="auto"/>
                <w:left w:val="none" w:sz="0" w:space="0" w:color="auto"/>
                <w:bottom w:val="none" w:sz="0" w:space="0" w:color="auto"/>
                <w:right w:val="none" w:sz="0" w:space="0" w:color="auto"/>
              </w:divBdr>
            </w:div>
            <w:div w:id="1904363438">
              <w:marLeft w:val="0"/>
              <w:marRight w:val="0"/>
              <w:marTop w:val="0"/>
              <w:marBottom w:val="0"/>
              <w:divBdr>
                <w:top w:val="none" w:sz="0" w:space="0" w:color="auto"/>
                <w:left w:val="none" w:sz="0" w:space="0" w:color="auto"/>
                <w:bottom w:val="none" w:sz="0" w:space="0" w:color="auto"/>
                <w:right w:val="none" w:sz="0" w:space="0" w:color="auto"/>
              </w:divBdr>
            </w:div>
            <w:div w:id="152374871">
              <w:marLeft w:val="0"/>
              <w:marRight w:val="0"/>
              <w:marTop w:val="0"/>
              <w:marBottom w:val="0"/>
              <w:divBdr>
                <w:top w:val="none" w:sz="0" w:space="0" w:color="auto"/>
                <w:left w:val="none" w:sz="0" w:space="0" w:color="auto"/>
                <w:bottom w:val="none" w:sz="0" w:space="0" w:color="auto"/>
                <w:right w:val="none" w:sz="0" w:space="0" w:color="auto"/>
              </w:divBdr>
            </w:div>
            <w:div w:id="946887336">
              <w:marLeft w:val="0"/>
              <w:marRight w:val="0"/>
              <w:marTop w:val="0"/>
              <w:marBottom w:val="0"/>
              <w:divBdr>
                <w:top w:val="none" w:sz="0" w:space="0" w:color="auto"/>
                <w:left w:val="none" w:sz="0" w:space="0" w:color="auto"/>
                <w:bottom w:val="none" w:sz="0" w:space="0" w:color="auto"/>
                <w:right w:val="none" w:sz="0" w:space="0" w:color="auto"/>
              </w:divBdr>
            </w:div>
            <w:div w:id="117720416">
              <w:marLeft w:val="0"/>
              <w:marRight w:val="0"/>
              <w:marTop w:val="0"/>
              <w:marBottom w:val="0"/>
              <w:divBdr>
                <w:top w:val="none" w:sz="0" w:space="0" w:color="auto"/>
                <w:left w:val="none" w:sz="0" w:space="0" w:color="auto"/>
                <w:bottom w:val="none" w:sz="0" w:space="0" w:color="auto"/>
                <w:right w:val="none" w:sz="0" w:space="0" w:color="auto"/>
              </w:divBdr>
            </w:div>
            <w:div w:id="3007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1763">
      <w:bodyDiv w:val="1"/>
      <w:marLeft w:val="0"/>
      <w:marRight w:val="0"/>
      <w:marTop w:val="0"/>
      <w:marBottom w:val="0"/>
      <w:divBdr>
        <w:top w:val="none" w:sz="0" w:space="0" w:color="auto"/>
        <w:left w:val="none" w:sz="0" w:space="0" w:color="auto"/>
        <w:bottom w:val="none" w:sz="0" w:space="0" w:color="auto"/>
        <w:right w:val="none" w:sz="0" w:space="0" w:color="auto"/>
      </w:divBdr>
      <w:divsChild>
        <w:div w:id="230652252">
          <w:marLeft w:val="0"/>
          <w:marRight w:val="0"/>
          <w:marTop w:val="0"/>
          <w:marBottom w:val="0"/>
          <w:divBdr>
            <w:top w:val="none" w:sz="0" w:space="0" w:color="auto"/>
            <w:left w:val="none" w:sz="0" w:space="0" w:color="auto"/>
            <w:bottom w:val="none" w:sz="0" w:space="0" w:color="auto"/>
            <w:right w:val="none" w:sz="0" w:space="0" w:color="auto"/>
          </w:divBdr>
          <w:divsChild>
            <w:div w:id="12128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3015">
      <w:bodyDiv w:val="1"/>
      <w:marLeft w:val="0"/>
      <w:marRight w:val="0"/>
      <w:marTop w:val="0"/>
      <w:marBottom w:val="0"/>
      <w:divBdr>
        <w:top w:val="none" w:sz="0" w:space="0" w:color="auto"/>
        <w:left w:val="none" w:sz="0" w:space="0" w:color="auto"/>
        <w:bottom w:val="none" w:sz="0" w:space="0" w:color="auto"/>
        <w:right w:val="none" w:sz="0" w:space="0" w:color="auto"/>
      </w:divBdr>
      <w:divsChild>
        <w:div w:id="14581478">
          <w:marLeft w:val="0"/>
          <w:marRight w:val="0"/>
          <w:marTop w:val="0"/>
          <w:marBottom w:val="0"/>
          <w:divBdr>
            <w:top w:val="none" w:sz="0" w:space="0" w:color="auto"/>
            <w:left w:val="none" w:sz="0" w:space="0" w:color="auto"/>
            <w:bottom w:val="none" w:sz="0" w:space="0" w:color="auto"/>
            <w:right w:val="none" w:sz="0" w:space="0" w:color="auto"/>
          </w:divBdr>
          <w:divsChild>
            <w:div w:id="460073801">
              <w:marLeft w:val="0"/>
              <w:marRight w:val="0"/>
              <w:marTop w:val="0"/>
              <w:marBottom w:val="0"/>
              <w:divBdr>
                <w:top w:val="none" w:sz="0" w:space="0" w:color="auto"/>
                <w:left w:val="none" w:sz="0" w:space="0" w:color="auto"/>
                <w:bottom w:val="none" w:sz="0" w:space="0" w:color="auto"/>
                <w:right w:val="none" w:sz="0" w:space="0" w:color="auto"/>
              </w:divBdr>
            </w:div>
            <w:div w:id="631905770">
              <w:marLeft w:val="0"/>
              <w:marRight w:val="0"/>
              <w:marTop w:val="0"/>
              <w:marBottom w:val="0"/>
              <w:divBdr>
                <w:top w:val="none" w:sz="0" w:space="0" w:color="auto"/>
                <w:left w:val="none" w:sz="0" w:space="0" w:color="auto"/>
                <w:bottom w:val="none" w:sz="0" w:space="0" w:color="auto"/>
                <w:right w:val="none" w:sz="0" w:space="0" w:color="auto"/>
              </w:divBdr>
            </w:div>
            <w:div w:id="651062965">
              <w:marLeft w:val="0"/>
              <w:marRight w:val="0"/>
              <w:marTop w:val="0"/>
              <w:marBottom w:val="0"/>
              <w:divBdr>
                <w:top w:val="none" w:sz="0" w:space="0" w:color="auto"/>
                <w:left w:val="none" w:sz="0" w:space="0" w:color="auto"/>
                <w:bottom w:val="none" w:sz="0" w:space="0" w:color="auto"/>
                <w:right w:val="none" w:sz="0" w:space="0" w:color="auto"/>
              </w:divBdr>
            </w:div>
            <w:div w:id="833691277">
              <w:marLeft w:val="0"/>
              <w:marRight w:val="0"/>
              <w:marTop w:val="0"/>
              <w:marBottom w:val="0"/>
              <w:divBdr>
                <w:top w:val="none" w:sz="0" w:space="0" w:color="auto"/>
                <w:left w:val="none" w:sz="0" w:space="0" w:color="auto"/>
                <w:bottom w:val="none" w:sz="0" w:space="0" w:color="auto"/>
                <w:right w:val="none" w:sz="0" w:space="0" w:color="auto"/>
              </w:divBdr>
            </w:div>
            <w:div w:id="184833081">
              <w:marLeft w:val="0"/>
              <w:marRight w:val="0"/>
              <w:marTop w:val="0"/>
              <w:marBottom w:val="0"/>
              <w:divBdr>
                <w:top w:val="none" w:sz="0" w:space="0" w:color="auto"/>
                <w:left w:val="none" w:sz="0" w:space="0" w:color="auto"/>
                <w:bottom w:val="none" w:sz="0" w:space="0" w:color="auto"/>
                <w:right w:val="none" w:sz="0" w:space="0" w:color="auto"/>
              </w:divBdr>
            </w:div>
            <w:div w:id="1081484040">
              <w:marLeft w:val="0"/>
              <w:marRight w:val="0"/>
              <w:marTop w:val="0"/>
              <w:marBottom w:val="0"/>
              <w:divBdr>
                <w:top w:val="none" w:sz="0" w:space="0" w:color="auto"/>
                <w:left w:val="none" w:sz="0" w:space="0" w:color="auto"/>
                <w:bottom w:val="none" w:sz="0" w:space="0" w:color="auto"/>
                <w:right w:val="none" w:sz="0" w:space="0" w:color="auto"/>
              </w:divBdr>
            </w:div>
            <w:div w:id="1988125828">
              <w:marLeft w:val="0"/>
              <w:marRight w:val="0"/>
              <w:marTop w:val="0"/>
              <w:marBottom w:val="0"/>
              <w:divBdr>
                <w:top w:val="none" w:sz="0" w:space="0" w:color="auto"/>
                <w:left w:val="none" w:sz="0" w:space="0" w:color="auto"/>
                <w:bottom w:val="none" w:sz="0" w:space="0" w:color="auto"/>
                <w:right w:val="none" w:sz="0" w:space="0" w:color="auto"/>
              </w:divBdr>
            </w:div>
            <w:div w:id="1021667270">
              <w:marLeft w:val="0"/>
              <w:marRight w:val="0"/>
              <w:marTop w:val="0"/>
              <w:marBottom w:val="0"/>
              <w:divBdr>
                <w:top w:val="none" w:sz="0" w:space="0" w:color="auto"/>
                <w:left w:val="none" w:sz="0" w:space="0" w:color="auto"/>
                <w:bottom w:val="none" w:sz="0" w:space="0" w:color="auto"/>
                <w:right w:val="none" w:sz="0" w:space="0" w:color="auto"/>
              </w:divBdr>
            </w:div>
            <w:div w:id="1271860206">
              <w:marLeft w:val="0"/>
              <w:marRight w:val="0"/>
              <w:marTop w:val="0"/>
              <w:marBottom w:val="0"/>
              <w:divBdr>
                <w:top w:val="none" w:sz="0" w:space="0" w:color="auto"/>
                <w:left w:val="none" w:sz="0" w:space="0" w:color="auto"/>
                <w:bottom w:val="none" w:sz="0" w:space="0" w:color="auto"/>
                <w:right w:val="none" w:sz="0" w:space="0" w:color="auto"/>
              </w:divBdr>
            </w:div>
            <w:div w:id="1195535794">
              <w:marLeft w:val="0"/>
              <w:marRight w:val="0"/>
              <w:marTop w:val="0"/>
              <w:marBottom w:val="0"/>
              <w:divBdr>
                <w:top w:val="none" w:sz="0" w:space="0" w:color="auto"/>
                <w:left w:val="none" w:sz="0" w:space="0" w:color="auto"/>
                <w:bottom w:val="none" w:sz="0" w:space="0" w:color="auto"/>
                <w:right w:val="none" w:sz="0" w:space="0" w:color="auto"/>
              </w:divBdr>
            </w:div>
            <w:div w:id="1708411002">
              <w:marLeft w:val="0"/>
              <w:marRight w:val="0"/>
              <w:marTop w:val="0"/>
              <w:marBottom w:val="0"/>
              <w:divBdr>
                <w:top w:val="none" w:sz="0" w:space="0" w:color="auto"/>
                <w:left w:val="none" w:sz="0" w:space="0" w:color="auto"/>
                <w:bottom w:val="none" w:sz="0" w:space="0" w:color="auto"/>
                <w:right w:val="none" w:sz="0" w:space="0" w:color="auto"/>
              </w:divBdr>
            </w:div>
            <w:div w:id="217984886">
              <w:marLeft w:val="0"/>
              <w:marRight w:val="0"/>
              <w:marTop w:val="0"/>
              <w:marBottom w:val="0"/>
              <w:divBdr>
                <w:top w:val="none" w:sz="0" w:space="0" w:color="auto"/>
                <w:left w:val="none" w:sz="0" w:space="0" w:color="auto"/>
                <w:bottom w:val="none" w:sz="0" w:space="0" w:color="auto"/>
                <w:right w:val="none" w:sz="0" w:space="0" w:color="auto"/>
              </w:divBdr>
            </w:div>
            <w:div w:id="1490639069">
              <w:marLeft w:val="0"/>
              <w:marRight w:val="0"/>
              <w:marTop w:val="0"/>
              <w:marBottom w:val="0"/>
              <w:divBdr>
                <w:top w:val="none" w:sz="0" w:space="0" w:color="auto"/>
                <w:left w:val="none" w:sz="0" w:space="0" w:color="auto"/>
                <w:bottom w:val="none" w:sz="0" w:space="0" w:color="auto"/>
                <w:right w:val="none" w:sz="0" w:space="0" w:color="auto"/>
              </w:divBdr>
            </w:div>
            <w:div w:id="1021668954">
              <w:marLeft w:val="0"/>
              <w:marRight w:val="0"/>
              <w:marTop w:val="0"/>
              <w:marBottom w:val="0"/>
              <w:divBdr>
                <w:top w:val="none" w:sz="0" w:space="0" w:color="auto"/>
                <w:left w:val="none" w:sz="0" w:space="0" w:color="auto"/>
                <w:bottom w:val="none" w:sz="0" w:space="0" w:color="auto"/>
                <w:right w:val="none" w:sz="0" w:space="0" w:color="auto"/>
              </w:divBdr>
            </w:div>
            <w:div w:id="7668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343">
      <w:bodyDiv w:val="1"/>
      <w:marLeft w:val="0"/>
      <w:marRight w:val="0"/>
      <w:marTop w:val="0"/>
      <w:marBottom w:val="0"/>
      <w:divBdr>
        <w:top w:val="none" w:sz="0" w:space="0" w:color="auto"/>
        <w:left w:val="none" w:sz="0" w:space="0" w:color="auto"/>
        <w:bottom w:val="none" w:sz="0" w:space="0" w:color="auto"/>
        <w:right w:val="none" w:sz="0" w:space="0" w:color="auto"/>
      </w:divBdr>
    </w:div>
    <w:div w:id="1934626355">
      <w:bodyDiv w:val="1"/>
      <w:marLeft w:val="0"/>
      <w:marRight w:val="0"/>
      <w:marTop w:val="0"/>
      <w:marBottom w:val="0"/>
      <w:divBdr>
        <w:top w:val="none" w:sz="0" w:space="0" w:color="auto"/>
        <w:left w:val="none" w:sz="0" w:space="0" w:color="auto"/>
        <w:bottom w:val="none" w:sz="0" w:space="0" w:color="auto"/>
        <w:right w:val="none" w:sz="0" w:space="0" w:color="auto"/>
      </w:divBdr>
    </w:div>
    <w:div w:id="1949660104">
      <w:bodyDiv w:val="1"/>
      <w:marLeft w:val="0"/>
      <w:marRight w:val="0"/>
      <w:marTop w:val="0"/>
      <w:marBottom w:val="0"/>
      <w:divBdr>
        <w:top w:val="none" w:sz="0" w:space="0" w:color="auto"/>
        <w:left w:val="none" w:sz="0" w:space="0" w:color="auto"/>
        <w:bottom w:val="none" w:sz="0" w:space="0" w:color="auto"/>
        <w:right w:val="none" w:sz="0" w:space="0" w:color="auto"/>
      </w:divBdr>
    </w:div>
    <w:div w:id="1951811316">
      <w:bodyDiv w:val="1"/>
      <w:marLeft w:val="0"/>
      <w:marRight w:val="0"/>
      <w:marTop w:val="0"/>
      <w:marBottom w:val="0"/>
      <w:divBdr>
        <w:top w:val="none" w:sz="0" w:space="0" w:color="auto"/>
        <w:left w:val="none" w:sz="0" w:space="0" w:color="auto"/>
        <w:bottom w:val="none" w:sz="0" w:space="0" w:color="auto"/>
        <w:right w:val="none" w:sz="0" w:space="0" w:color="auto"/>
      </w:divBdr>
      <w:divsChild>
        <w:div w:id="1706827164">
          <w:marLeft w:val="0"/>
          <w:marRight w:val="0"/>
          <w:marTop w:val="0"/>
          <w:marBottom w:val="0"/>
          <w:divBdr>
            <w:top w:val="none" w:sz="0" w:space="0" w:color="auto"/>
            <w:left w:val="none" w:sz="0" w:space="0" w:color="auto"/>
            <w:bottom w:val="none" w:sz="0" w:space="0" w:color="auto"/>
            <w:right w:val="none" w:sz="0" w:space="0" w:color="auto"/>
          </w:divBdr>
          <w:divsChild>
            <w:div w:id="1015499966">
              <w:marLeft w:val="0"/>
              <w:marRight w:val="0"/>
              <w:marTop w:val="0"/>
              <w:marBottom w:val="0"/>
              <w:divBdr>
                <w:top w:val="none" w:sz="0" w:space="0" w:color="auto"/>
                <w:left w:val="none" w:sz="0" w:space="0" w:color="auto"/>
                <w:bottom w:val="none" w:sz="0" w:space="0" w:color="auto"/>
                <w:right w:val="none" w:sz="0" w:space="0" w:color="auto"/>
              </w:divBdr>
            </w:div>
            <w:div w:id="1032415043">
              <w:marLeft w:val="0"/>
              <w:marRight w:val="0"/>
              <w:marTop w:val="0"/>
              <w:marBottom w:val="0"/>
              <w:divBdr>
                <w:top w:val="none" w:sz="0" w:space="0" w:color="auto"/>
                <w:left w:val="none" w:sz="0" w:space="0" w:color="auto"/>
                <w:bottom w:val="none" w:sz="0" w:space="0" w:color="auto"/>
                <w:right w:val="none" w:sz="0" w:space="0" w:color="auto"/>
              </w:divBdr>
            </w:div>
            <w:div w:id="177429686">
              <w:marLeft w:val="0"/>
              <w:marRight w:val="0"/>
              <w:marTop w:val="0"/>
              <w:marBottom w:val="0"/>
              <w:divBdr>
                <w:top w:val="none" w:sz="0" w:space="0" w:color="auto"/>
                <w:left w:val="none" w:sz="0" w:space="0" w:color="auto"/>
                <w:bottom w:val="none" w:sz="0" w:space="0" w:color="auto"/>
                <w:right w:val="none" w:sz="0" w:space="0" w:color="auto"/>
              </w:divBdr>
            </w:div>
            <w:div w:id="1634747154">
              <w:marLeft w:val="0"/>
              <w:marRight w:val="0"/>
              <w:marTop w:val="0"/>
              <w:marBottom w:val="0"/>
              <w:divBdr>
                <w:top w:val="none" w:sz="0" w:space="0" w:color="auto"/>
                <w:left w:val="none" w:sz="0" w:space="0" w:color="auto"/>
                <w:bottom w:val="none" w:sz="0" w:space="0" w:color="auto"/>
                <w:right w:val="none" w:sz="0" w:space="0" w:color="auto"/>
              </w:divBdr>
            </w:div>
            <w:div w:id="374817663">
              <w:marLeft w:val="0"/>
              <w:marRight w:val="0"/>
              <w:marTop w:val="0"/>
              <w:marBottom w:val="0"/>
              <w:divBdr>
                <w:top w:val="none" w:sz="0" w:space="0" w:color="auto"/>
                <w:left w:val="none" w:sz="0" w:space="0" w:color="auto"/>
                <w:bottom w:val="none" w:sz="0" w:space="0" w:color="auto"/>
                <w:right w:val="none" w:sz="0" w:space="0" w:color="auto"/>
              </w:divBdr>
            </w:div>
            <w:div w:id="2092577772">
              <w:marLeft w:val="0"/>
              <w:marRight w:val="0"/>
              <w:marTop w:val="0"/>
              <w:marBottom w:val="0"/>
              <w:divBdr>
                <w:top w:val="none" w:sz="0" w:space="0" w:color="auto"/>
                <w:left w:val="none" w:sz="0" w:space="0" w:color="auto"/>
                <w:bottom w:val="none" w:sz="0" w:space="0" w:color="auto"/>
                <w:right w:val="none" w:sz="0" w:space="0" w:color="auto"/>
              </w:divBdr>
            </w:div>
            <w:div w:id="2097358565">
              <w:marLeft w:val="0"/>
              <w:marRight w:val="0"/>
              <w:marTop w:val="0"/>
              <w:marBottom w:val="0"/>
              <w:divBdr>
                <w:top w:val="none" w:sz="0" w:space="0" w:color="auto"/>
                <w:left w:val="none" w:sz="0" w:space="0" w:color="auto"/>
                <w:bottom w:val="none" w:sz="0" w:space="0" w:color="auto"/>
                <w:right w:val="none" w:sz="0" w:space="0" w:color="auto"/>
              </w:divBdr>
            </w:div>
            <w:div w:id="926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9370">
      <w:bodyDiv w:val="1"/>
      <w:marLeft w:val="0"/>
      <w:marRight w:val="0"/>
      <w:marTop w:val="0"/>
      <w:marBottom w:val="0"/>
      <w:divBdr>
        <w:top w:val="none" w:sz="0" w:space="0" w:color="auto"/>
        <w:left w:val="none" w:sz="0" w:space="0" w:color="auto"/>
        <w:bottom w:val="none" w:sz="0" w:space="0" w:color="auto"/>
        <w:right w:val="none" w:sz="0" w:space="0" w:color="auto"/>
      </w:divBdr>
      <w:divsChild>
        <w:div w:id="503857296">
          <w:marLeft w:val="0"/>
          <w:marRight w:val="0"/>
          <w:marTop w:val="0"/>
          <w:marBottom w:val="0"/>
          <w:divBdr>
            <w:top w:val="none" w:sz="0" w:space="0" w:color="auto"/>
            <w:left w:val="none" w:sz="0" w:space="0" w:color="auto"/>
            <w:bottom w:val="none" w:sz="0" w:space="0" w:color="auto"/>
            <w:right w:val="none" w:sz="0" w:space="0" w:color="auto"/>
          </w:divBdr>
          <w:divsChild>
            <w:div w:id="488178170">
              <w:marLeft w:val="0"/>
              <w:marRight w:val="0"/>
              <w:marTop w:val="0"/>
              <w:marBottom w:val="0"/>
              <w:divBdr>
                <w:top w:val="none" w:sz="0" w:space="0" w:color="auto"/>
                <w:left w:val="none" w:sz="0" w:space="0" w:color="auto"/>
                <w:bottom w:val="none" w:sz="0" w:space="0" w:color="auto"/>
                <w:right w:val="none" w:sz="0" w:space="0" w:color="auto"/>
              </w:divBdr>
            </w:div>
            <w:div w:id="1282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341">
      <w:bodyDiv w:val="1"/>
      <w:marLeft w:val="0"/>
      <w:marRight w:val="0"/>
      <w:marTop w:val="0"/>
      <w:marBottom w:val="0"/>
      <w:divBdr>
        <w:top w:val="none" w:sz="0" w:space="0" w:color="auto"/>
        <w:left w:val="none" w:sz="0" w:space="0" w:color="auto"/>
        <w:bottom w:val="none" w:sz="0" w:space="0" w:color="auto"/>
        <w:right w:val="none" w:sz="0" w:space="0" w:color="auto"/>
      </w:divBdr>
    </w:div>
    <w:div w:id="2035812087">
      <w:bodyDiv w:val="1"/>
      <w:marLeft w:val="0"/>
      <w:marRight w:val="0"/>
      <w:marTop w:val="0"/>
      <w:marBottom w:val="0"/>
      <w:divBdr>
        <w:top w:val="none" w:sz="0" w:space="0" w:color="auto"/>
        <w:left w:val="none" w:sz="0" w:space="0" w:color="auto"/>
        <w:bottom w:val="none" w:sz="0" w:space="0" w:color="auto"/>
        <w:right w:val="none" w:sz="0" w:space="0" w:color="auto"/>
      </w:divBdr>
    </w:div>
    <w:div w:id="2037269156">
      <w:bodyDiv w:val="1"/>
      <w:marLeft w:val="0"/>
      <w:marRight w:val="0"/>
      <w:marTop w:val="0"/>
      <w:marBottom w:val="0"/>
      <w:divBdr>
        <w:top w:val="none" w:sz="0" w:space="0" w:color="auto"/>
        <w:left w:val="none" w:sz="0" w:space="0" w:color="auto"/>
        <w:bottom w:val="none" w:sz="0" w:space="0" w:color="auto"/>
        <w:right w:val="none" w:sz="0" w:space="0" w:color="auto"/>
      </w:divBdr>
    </w:div>
    <w:div w:id="2073195261">
      <w:bodyDiv w:val="1"/>
      <w:marLeft w:val="0"/>
      <w:marRight w:val="0"/>
      <w:marTop w:val="0"/>
      <w:marBottom w:val="0"/>
      <w:divBdr>
        <w:top w:val="none" w:sz="0" w:space="0" w:color="auto"/>
        <w:left w:val="none" w:sz="0" w:space="0" w:color="auto"/>
        <w:bottom w:val="none" w:sz="0" w:space="0" w:color="auto"/>
        <w:right w:val="none" w:sz="0" w:space="0" w:color="auto"/>
      </w:divBdr>
    </w:div>
    <w:div w:id="2084722286">
      <w:bodyDiv w:val="1"/>
      <w:marLeft w:val="0"/>
      <w:marRight w:val="0"/>
      <w:marTop w:val="0"/>
      <w:marBottom w:val="0"/>
      <w:divBdr>
        <w:top w:val="none" w:sz="0" w:space="0" w:color="auto"/>
        <w:left w:val="none" w:sz="0" w:space="0" w:color="auto"/>
        <w:bottom w:val="none" w:sz="0" w:space="0" w:color="auto"/>
        <w:right w:val="none" w:sz="0" w:space="0" w:color="auto"/>
      </w:divBdr>
      <w:divsChild>
        <w:div w:id="643899391">
          <w:marLeft w:val="0"/>
          <w:marRight w:val="0"/>
          <w:marTop w:val="0"/>
          <w:marBottom w:val="0"/>
          <w:divBdr>
            <w:top w:val="none" w:sz="0" w:space="0" w:color="auto"/>
            <w:left w:val="none" w:sz="0" w:space="0" w:color="auto"/>
            <w:bottom w:val="none" w:sz="0" w:space="0" w:color="auto"/>
            <w:right w:val="none" w:sz="0" w:space="0" w:color="auto"/>
          </w:divBdr>
          <w:divsChild>
            <w:div w:id="2042122544">
              <w:marLeft w:val="0"/>
              <w:marRight w:val="0"/>
              <w:marTop w:val="0"/>
              <w:marBottom w:val="0"/>
              <w:divBdr>
                <w:top w:val="none" w:sz="0" w:space="0" w:color="auto"/>
                <w:left w:val="none" w:sz="0" w:space="0" w:color="auto"/>
                <w:bottom w:val="none" w:sz="0" w:space="0" w:color="auto"/>
                <w:right w:val="none" w:sz="0" w:space="0" w:color="auto"/>
              </w:divBdr>
            </w:div>
            <w:div w:id="804539883">
              <w:marLeft w:val="0"/>
              <w:marRight w:val="0"/>
              <w:marTop w:val="0"/>
              <w:marBottom w:val="0"/>
              <w:divBdr>
                <w:top w:val="none" w:sz="0" w:space="0" w:color="auto"/>
                <w:left w:val="none" w:sz="0" w:space="0" w:color="auto"/>
                <w:bottom w:val="none" w:sz="0" w:space="0" w:color="auto"/>
                <w:right w:val="none" w:sz="0" w:space="0" w:color="auto"/>
              </w:divBdr>
            </w:div>
            <w:div w:id="1318341516">
              <w:marLeft w:val="0"/>
              <w:marRight w:val="0"/>
              <w:marTop w:val="0"/>
              <w:marBottom w:val="0"/>
              <w:divBdr>
                <w:top w:val="none" w:sz="0" w:space="0" w:color="auto"/>
                <w:left w:val="none" w:sz="0" w:space="0" w:color="auto"/>
                <w:bottom w:val="none" w:sz="0" w:space="0" w:color="auto"/>
                <w:right w:val="none" w:sz="0" w:space="0" w:color="auto"/>
              </w:divBdr>
            </w:div>
            <w:div w:id="1261181555">
              <w:marLeft w:val="0"/>
              <w:marRight w:val="0"/>
              <w:marTop w:val="0"/>
              <w:marBottom w:val="0"/>
              <w:divBdr>
                <w:top w:val="none" w:sz="0" w:space="0" w:color="auto"/>
                <w:left w:val="none" w:sz="0" w:space="0" w:color="auto"/>
                <w:bottom w:val="none" w:sz="0" w:space="0" w:color="auto"/>
                <w:right w:val="none" w:sz="0" w:space="0" w:color="auto"/>
              </w:divBdr>
            </w:div>
            <w:div w:id="1351105578">
              <w:marLeft w:val="0"/>
              <w:marRight w:val="0"/>
              <w:marTop w:val="0"/>
              <w:marBottom w:val="0"/>
              <w:divBdr>
                <w:top w:val="none" w:sz="0" w:space="0" w:color="auto"/>
                <w:left w:val="none" w:sz="0" w:space="0" w:color="auto"/>
                <w:bottom w:val="none" w:sz="0" w:space="0" w:color="auto"/>
                <w:right w:val="none" w:sz="0" w:space="0" w:color="auto"/>
              </w:divBdr>
            </w:div>
            <w:div w:id="878589041">
              <w:marLeft w:val="0"/>
              <w:marRight w:val="0"/>
              <w:marTop w:val="0"/>
              <w:marBottom w:val="0"/>
              <w:divBdr>
                <w:top w:val="none" w:sz="0" w:space="0" w:color="auto"/>
                <w:left w:val="none" w:sz="0" w:space="0" w:color="auto"/>
                <w:bottom w:val="none" w:sz="0" w:space="0" w:color="auto"/>
                <w:right w:val="none" w:sz="0" w:space="0" w:color="auto"/>
              </w:divBdr>
            </w:div>
            <w:div w:id="1594705573">
              <w:marLeft w:val="0"/>
              <w:marRight w:val="0"/>
              <w:marTop w:val="0"/>
              <w:marBottom w:val="0"/>
              <w:divBdr>
                <w:top w:val="none" w:sz="0" w:space="0" w:color="auto"/>
                <w:left w:val="none" w:sz="0" w:space="0" w:color="auto"/>
                <w:bottom w:val="none" w:sz="0" w:space="0" w:color="auto"/>
                <w:right w:val="none" w:sz="0" w:space="0" w:color="auto"/>
              </w:divBdr>
            </w:div>
            <w:div w:id="1252011655">
              <w:marLeft w:val="0"/>
              <w:marRight w:val="0"/>
              <w:marTop w:val="0"/>
              <w:marBottom w:val="0"/>
              <w:divBdr>
                <w:top w:val="none" w:sz="0" w:space="0" w:color="auto"/>
                <w:left w:val="none" w:sz="0" w:space="0" w:color="auto"/>
                <w:bottom w:val="none" w:sz="0" w:space="0" w:color="auto"/>
                <w:right w:val="none" w:sz="0" w:space="0" w:color="auto"/>
              </w:divBdr>
            </w:div>
            <w:div w:id="220749693">
              <w:marLeft w:val="0"/>
              <w:marRight w:val="0"/>
              <w:marTop w:val="0"/>
              <w:marBottom w:val="0"/>
              <w:divBdr>
                <w:top w:val="none" w:sz="0" w:space="0" w:color="auto"/>
                <w:left w:val="none" w:sz="0" w:space="0" w:color="auto"/>
                <w:bottom w:val="none" w:sz="0" w:space="0" w:color="auto"/>
                <w:right w:val="none" w:sz="0" w:space="0" w:color="auto"/>
              </w:divBdr>
            </w:div>
            <w:div w:id="1379549508">
              <w:marLeft w:val="0"/>
              <w:marRight w:val="0"/>
              <w:marTop w:val="0"/>
              <w:marBottom w:val="0"/>
              <w:divBdr>
                <w:top w:val="none" w:sz="0" w:space="0" w:color="auto"/>
                <w:left w:val="none" w:sz="0" w:space="0" w:color="auto"/>
                <w:bottom w:val="none" w:sz="0" w:space="0" w:color="auto"/>
                <w:right w:val="none" w:sz="0" w:space="0" w:color="auto"/>
              </w:divBdr>
            </w:div>
            <w:div w:id="1895847921">
              <w:marLeft w:val="0"/>
              <w:marRight w:val="0"/>
              <w:marTop w:val="0"/>
              <w:marBottom w:val="0"/>
              <w:divBdr>
                <w:top w:val="none" w:sz="0" w:space="0" w:color="auto"/>
                <w:left w:val="none" w:sz="0" w:space="0" w:color="auto"/>
                <w:bottom w:val="none" w:sz="0" w:space="0" w:color="auto"/>
                <w:right w:val="none" w:sz="0" w:space="0" w:color="auto"/>
              </w:divBdr>
            </w:div>
            <w:div w:id="1809319512">
              <w:marLeft w:val="0"/>
              <w:marRight w:val="0"/>
              <w:marTop w:val="0"/>
              <w:marBottom w:val="0"/>
              <w:divBdr>
                <w:top w:val="none" w:sz="0" w:space="0" w:color="auto"/>
                <w:left w:val="none" w:sz="0" w:space="0" w:color="auto"/>
                <w:bottom w:val="none" w:sz="0" w:space="0" w:color="auto"/>
                <w:right w:val="none" w:sz="0" w:space="0" w:color="auto"/>
              </w:divBdr>
            </w:div>
            <w:div w:id="1724207479">
              <w:marLeft w:val="0"/>
              <w:marRight w:val="0"/>
              <w:marTop w:val="0"/>
              <w:marBottom w:val="0"/>
              <w:divBdr>
                <w:top w:val="none" w:sz="0" w:space="0" w:color="auto"/>
                <w:left w:val="none" w:sz="0" w:space="0" w:color="auto"/>
                <w:bottom w:val="none" w:sz="0" w:space="0" w:color="auto"/>
                <w:right w:val="none" w:sz="0" w:space="0" w:color="auto"/>
              </w:divBdr>
            </w:div>
            <w:div w:id="1497527110">
              <w:marLeft w:val="0"/>
              <w:marRight w:val="0"/>
              <w:marTop w:val="0"/>
              <w:marBottom w:val="0"/>
              <w:divBdr>
                <w:top w:val="none" w:sz="0" w:space="0" w:color="auto"/>
                <w:left w:val="none" w:sz="0" w:space="0" w:color="auto"/>
                <w:bottom w:val="none" w:sz="0" w:space="0" w:color="auto"/>
                <w:right w:val="none" w:sz="0" w:space="0" w:color="auto"/>
              </w:divBdr>
            </w:div>
            <w:div w:id="20730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109">
      <w:bodyDiv w:val="1"/>
      <w:marLeft w:val="0"/>
      <w:marRight w:val="0"/>
      <w:marTop w:val="0"/>
      <w:marBottom w:val="0"/>
      <w:divBdr>
        <w:top w:val="none" w:sz="0" w:space="0" w:color="auto"/>
        <w:left w:val="none" w:sz="0" w:space="0" w:color="auto"/>
        <w:bottom w:val="none" w:sz="0" w:space="0" w:color="auto"/>
        <w:right w:val="none" w:sz="0" w:space="0" w:color="auto"/>
      </w:divBdr>
    </w:div>
    <w:div w:id="2141608228">
      <w:bodyDiv w:val="1"/>
      <w:marLeft w:val="0"/>
      <w:marRight w:val="0"/>
      <w:marTop w:val="0"/>
      <w:marBottom w:val="0"/>
      <w:divBdr>
        <w:top w:val="none" w:sz="0" w:space="0" w:color="auto"/>
        <w:left w:val="none" w:sz="0" w:space="0" w:color="auto"/>
        <w:bottom w:val="none" w:sz="0" w:space="0" w:color="auto"/>
        <w:right w:val="none" w:sz="0" w:space="0" w:color="auto"/>
      </w:divBdr>
      <w:divsChild>
        <w:div w:id="179972936">
          <w:marLeft w:val="0"/>
          <w:marRight w:val="0"/>
          <w:marTop w:val="0"/>
          <w:marBottom w:val="0"/>
          <w:divBdr>
            <w:top w:val="none" w:sz="0" w:space="0" w:color="auto"/>
            <w:left w:val="none" w:sz="0" w:space="0" w:color="auto"/>
            <w:bottom w:val="none" w:sz="0" w:space="0" w:color="auto"/>
            <w:right w:val="none" w:sz="0" w:space="0" w:color="auto"/>
          </w:divBdr>
          <w:divsChild>
            <w:div w:id="259919494">
              <w:marLeft w:val="0"/>
              <w:marRight w:val="0"/>
              <w:marTop w:val="0"/>
              <w:marBottom w:val="0"/>
              <w:divBdr>
                <w:top w:val="none" w:sz="0" w:space="0" w:color="auto"/>
                <w:left w:val="none" w:sz="0" w:space="0" w:color="auto"/>
                <w:bottom w:val="none" w:sz="0" w:space="0" w:color="auto"/>
                <w:right w:val="none" w:sz="0" w:space="0" w:color="auto"/>
              </w:divBdr>
            </w:div>
            <w:div w:id="12070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scaler.com/topics/do-while-loop-jav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caler.com/topics/java/for-each-loop-in-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avatpoint.com/java-tutor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javatpoint.com/java-variables" TargetMode="External"/><Relationship Id="rId14" Type="http://schemas.openxmlformats.org/officeDocument/2006/relationships/image" Target="media/image5.png"/><Relationship Id="rId22" Type="http://schemas.openxmlformats.org/officeDocument/2006/relationships/hyperlink" Target="https://www.scaler.com/topics/java/break-statemen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1051</TotalTime>
  <Pages>1</Pages>
  <Words>5002</Words>
  <Characters>28514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190</cp:revision>
  <dcterms:created xsi:type="dcterms:W3CDTF">2024-02-04T06:32:00Z</dcterms:created>
  <dcterms:modified xsi:type="dcterms:W3CDTF">2024-02-13T01:35:00Z</dcterms:modified>
</cp:coreProperties>
</file>